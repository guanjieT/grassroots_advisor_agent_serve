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BC0" w:rsidRDefault="00536BC0">
      <w:pPr>
        <w:pStyle w:val="p0"/>
        <w:widowControl w:val="0"/>
        <w:spacing w:line="540" w:lineRule="exact"/>
        <w:jc w:val="center"/>
        <w:rPr>
          <w:rStyle w:val="af3"/>
          <w:rFonts w:ascii="方正小标宋_GBK" w:eastAsia="方正小标宋_GBK" w:hAnsi="方正小标宋_GBK" w:cs="方正小标宋_GBK"/>
          <w:b w:val="0"/>
          <w:kern w:val="2"/>
          <w:sz w:val="44"/>
          <w:szCs w:val="44"/>
          <w:shd w:val="clear" w:color="auto" w:fill="FFFFFF"/>
        </w:rPr>
      </w:pPr>
      <w:bookmarkStart w:id="0" w:name="_GoBack"/>
      <w:bookmarkEnd w:id="0"/>
    </w:p>
    <w:p w:rsidR="00536BC0" w:rsidRDefault="00536BC0">
      <w:pPr>
        <w:pStyle w:val="p0"/>
        <w:widowControl w:val="0"/>
        <w:spacing w:line="540" w:lineRule="exact"/>
        <w:jc w:val="center"/>
        <w:rPr>
          <w:rStyle w:val="af3"/>
          <w:rFonts w:ascii="方正小标宋_GBK" w:eastAsia="方正小标宋_GBK" w:hAnsi="方正小标宋_GBK" w:cs="方正小标宋_GBK"/>
          <w:b w:val="0"/>
          <w:kern w:val="2"/>
          <w:sz w:val="44"/>
          <w:szCs w:val="44"/>
          <w:shd w:val="clear" w:color="auto" w:fill="FFFFFF"/>
        </w:rPr>
      </w:pPr>
    </w:p>
    <w:p w:rsidR="00536BC0" w:rsidRDefault="008C4DB5">
      <w:pPr>
        <w:widowControl/>
        <w:spacing w:line="540" w:lineRule="exact"/>
        <w:jc w:val="center"/>
        <w:rPr>
          <w:rStyle w:val="af3"/>
          <w:rFonts w:ascii="方正小标宋_GBK" w:eastAsia="方正小标宋_GBK" w:hAnsi="方正小标宋_GBK" w:cs="方正小标宋_GBK"/>
          <w:b w:val="0"/>
          <w:sz w:val="44"/>
          <w:szCs w:val="44"/>
          <w:shd w:val="clear" w:color="auto" w:fill="FFFFFF"/>
        </w:rPr>
      </w:pPr>
      <w:r>
        <w:rPr>
          <w:rStyle w:val="af3"/>
          <w:rFonts w:ascii="方正小标宋_GBK" w:eastAsia="方正小标宋_GBK" w:hAnsi="方正小标宋_GBK" w:cs="方正小标宋_GBK" w:hint="eastAsia"/>
          <w:b w:val="0"/>
          <w:sz w:val="44"/>
          <w:szCs w:val="44"/>
          <w:shd w:val="clear" w:color="auto" w:fill="FFFFFF"/>
        </w:rPr>
        <w:t>重庆市渝中区人民政府办公室</w:t>
      </w:r>
    </w:p>
    <w:p w:rsidR="00536BC0" w:rsidRDefault="008C4DB5">
      <w:pPr>
        <w:spacing w:line="595" w:lineRule="exact"/>
        <w:jc w:val="center"/>
        <w:rPr>
          <w:rFonts w:eastAsia="方正小标宋_GBK"/>
          <w:bCs/>
          <w:sz w:val="44"/>
          <w:szCs w:val="44"/>
        </w:rPr>
      </w:pPr>
      <w:r>
        <w:rPr>
          <w:rFonts w:eastAsia="方正小标宋_GBK"/>
          <w:bCs/>
          <w:sz w:val="44"/>
          <w:szCs w:val="44"/>
        </w:rPr>
        <w:t>关于印发</w:t>
      </w:r>
      <w:r>
        <w:rPr>
          <w:rFonts w:eastAsia="方正小标宋_GBK" w:hint="eastAsia"/>
          <w:bCs/>
          <w:sz w:val="44"/>
          <w:szCs w:val="44"/>
        </w:rPr>
        <w:t>《重庆市渝中区养老服务站运营补助办法（试行）》</w:t>
      </w:r>
      <w:r>
        <w:rPr>
          <w:rFonts w:eastAsia="方正小标宋_GBK"/>
          <w:bCs/>
          <w:sz w:val="44"/>
          <w:szCs w:val="44"/>
        </w:rPr>
        <w:t>的通知</w:t>
      </w:r>
    </w:p>
    <w:p w:rsidR="00536BC0" w:rsidRDefault="008C4DB5">
      <w:pPr>
        <w:widowControl/>
        <w:spacing w:line="540" w:lineRule="exact"/>
        <w:jc w:val="center"/>
        <w:rPr>
          <w:rFonts w:eastAsia="方正仿宋_GBK"/>
          <w:sz w:val="44"/>
          <w:szCs w:val="44"/>
          <w:shd w:val="clear" w:color="auto" w:fill="FFFFFF"/>
        </w:rPr>
      </w:pPr>
      <w:r>
        <w:rPr>
          <w:rFonts w:eastAsia="方正仿宋_GBK" w:hint="eastAsia"/>
          <w:sz w:val="32"/>
          <w:szCs w:val="32"/>
        </w:rPr>
        <w:t>渝中府</w:t>
      </w:r>
      <w:r>
        <w:rPr>
          <w:rFonts w:eastAsia="方正仿宋_GBK" w:hint="eastAsia"/>
          <w:sz w:val="32"/>
          <w:szCs w:val="32"/>
        </w:rPr>
        <w:t>办</w:t>
      </w:r>
      <w:r>
        <w:rPr>
          <w:rFonts w:eastAsia="方正仿宋_GBK" w:hint="eastAsia"/>
          <w:sz w:val="32"/>
          <w:szCs w:val="32"/>
        </w:rPr>
        <w:t>〔</w:t>
      </w:r>
      <w:r>
        <w:rPr>
          <w:rFonts w:eastAsia="方正仿宋_GBK" w:hint="eastAsia"/>
          <w:sz w:val="32"/>
          <w:szCs w:val="32"/>
        </w:rPr>
        <w:t>20</w:t>
      </w:r>
      <w:r>
        <w:rPr>
          <w:rFonts w:eastAsia="方正仿宋_GBK" w:hint="eastAsia"/>
          <w:sz w:val="32"/>
          <w:szCs w:val="32"/>
        </w:rPr>
        <w:t>17</w:t>
      </w:r>
      <w:r>
        <w:rPr>
          <w:rFonts w:eastAsia="方正仿宋_GBK" w:hint="eastAsia"/>
          <w:sz w:val="32"/>
          <w:szCs w:val="32"/>
        </w:rPr>
        <w:t>〕</w:t>
      </w:r>
      <w:r>
        <w:rPr>
          <w:rFonts w:eastAsia="方正仿宋_GBK" w:hint="eastAsia"/>
          <w:sz w:val="32"/>
          <w:szCs w:val="32"/>
        </w:rPr>
        <w:t>89</w:t>
      </w:r>
      <w:r>
        <w:rPr>
          <w:rFonts w:eastAsia="方正仿宋_GBK" w:hint="eastAsia"/>
          <w:sz w:val="32"/>
          <w:szCs w:val="32"/>
        </w:rPr>
        <w:t>号</w:t>
      </w:r>
    </w:p>
    <w:p w:rsidR="00536BC0" w:rsidRDefault="00536BC0">
      <w:pPr>
        <w:spacing w:line="600" w:lineRule="atLeast"/>
        <w:jc w:val="center"/>
        <w:rPr>
          <w:rFonts w:ascii="宋体" w:hAnsi="宋体" w:cs="宋体"/>
          <w:sz w:val="44"/>
          <w:szCs w:val="44"/>
          <w:shd w:val="clear" w:color="auto" w:fill="FFFFFF"/>
        </w:rPr>
      </w:pPr>
    </w:p>
    <w:p w:rsidR="00536BC0" w:rsidRDefault="008C4DB5">
      <w:pPr>
        <w:spacing w:line="620" w:lineRule="exact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各街道办事处：</w:t>
      </w:r>
    </w:p>
    <w:p w:rsidR="00536BC0" w:rsidRDefault="008C4DB5">
      <w:pPr>
        <w:spacing w:line="62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《</w:t>
      </w:r>
      <w:r>
        <w:rPr>
          <w:rFonts w:eastAsia="方正仿宋_GBK" w:hint="eastAsia"/>
          <w:sz w:val="32"/>
          <w:szCs w:val="32"/>
        </w:rPr>
        <w:t>重庆市渝中区社区养老服务站运营补助办法（试行）</w:t>
      </w:r>
      <w:r>
        <w:rPr>
          <w:rFonts w:eastAsia="方正仿宋_GBK"/>
          <w:sz w:val="32"/>
          <w:szCs w:val="32"/>
        </w:rPr>
        <w:t>》已经区政府同意，现印发给你们，请认真贯彻执行。</w:t>
      </w:r>
    </w:p>
    <w:p w:rsidR="00536BC0" w:rsidRDefault="00536BC0">
      <w:pPr>
        <w:wordWrap w:val="0"/>
        <w:spacing w:line="600" w:lineRule="exact"/>
        <w:ind w:firstLineChars="1250" w:firstLine="4000"/>
        <w:jc w:val="right"/>
        <w:rPr>
          <w:rFonts w:ascii="方正仿宋_GBK" w:eastAsia="方正仿宋_GBK" w:hAnsi="方正仿宋_GBK" w:cs="方正仿宋_GBK"/>
          <w:kern w:val="0"/>
          <w:sz w:val="32"/>
          <w:szCs w:val="32"/>
          <w:shd w:val="clear" w:color="auto" w:fill="FFFFFF"/>
        </w:rPr>
      </w:pPr>
    </w:p>
    <w:p w:rsidR="00536BC0" w:rsidRDefault="008C4DB5">
      <w:pPr>
        <w:wordWrap w:val="0"/>
        <w:spacing w:line="600" w:lineRule="exact"/>
        <w:ind w:firstLineChars="1250" w:firstLine="4000"/>
        <w:jc w:val="right"/>
        <w:rPr>
          <w:rFonts w:ascii="方正仿宋_GBK" w:eastAsia="方正仿宋_GBK" w:hAnsi="方正仿宋_GBK" w:cs="方正仿宋_GBK"/>
          <w:kern w:val="0"/>
          <w:sz w:val="32"/>
          <w:szCs w:val="32"/>
          <w:shd w:val="clear" w:color="auto" w:fill="FFFFFF"/>
        </w:rPr>
      </w:pPr>
      <w:r>
        <w:rPr>
          <w:rFonts w:ascii="方正仿宋_GBK" w:eastAsia="方正仿宋_GBK" w:hAnsi="方正仿宋_GBK" w:cs="方正仿宋_GBK" w:hint="eastAsia"/>
          <w:kern w:val="0"/>
          <w:sz w:val="32"/>
          <w:szCs w:val="32"/>
          <w:shd w:val="clear" w:color="auto" w:fill="FFFFFF"/>
        </w:rPr>
        <w:t>重庆市渝中区人民政府办公室</w:t>
      </w:r>
      <w:r>
        <w:rPr>
          <w:rFonts w:ascii="方正仿宋_GBK" w:eastAsia="方正仿宋_GBK" w:hAnsi="方正仿宋_GBK" w:cs="方正仿宋_GBK"/>
          <w:kern w:val="0"/>
          <w:sz w:val="32"/>
          <w:szCs w:val="32"/>
          <w:shd w:val="clear" w:color="auto" w:fill="FFFFFF"/>
        </w:rPr>
        <w:t xml:space="preserve">   </w:t>
      </w:r>
    </w:p>
    <w:p w:rsidR="00536BC0" w:rsidRDefault="008C4DB5">
      <w:pPr>
        <w:spacing w:line="600" w:lineRule="exact"/>
        <w:ind w:firstLineChars="1600" w:firstLine="5120"/>
        <w:jc w:val="left"/>
        <w:rPr>
          <w:rFonts w:ascii="方正仿宋_GBK" w:eastAsia="方正仿宋_GBK" w:hAnsi="方正仿宋_GBK" w:cs="方正仿宋_GBK"/>
          <w:kern w:val="0"/>
          <w:sz w:val="32"/>
          <w:szCs w:val="32"/>
          <w:shd w:val="clear" w:color="auto" w:fill="FFFFFF"/>
        </w:rPr>
      </w:pPr>
      <w:r>
        <w:rPr>
          <w:rFonts w:ascii="方正仿宋_GBK" w:eastAsia="方正仿宋_GBK" w:hAnsi="方正仿宋_GBK" w:cs="方正仿宋_GBK" w:hint="eastAsia"/>
          <w:kern w:val="0"/>
          <w:sz w:val="32"/>
          <w:szCs w:val="32"/>
          <w:shd w:val="clear" w:color="auto" w:fill="FFFFFF"/>
        </w:rPr>
        <w:t>2017</w:t>
      </w:r>
      <w:r>
        <w:rPr>
          <w:rFonts w:ascii="方正仿宋_GBK" w:eastAsia="方正仿宋_GBK" w:hAnsi="方正仿宋_GBK" w:cs="方正仿宋_GBK" w:hint="eastAsia"/>
          <w:kern w:val="0"/>
          <w:sz w:val="32"/>
          <w:szCs w:val="32"/>
          <w:shd w:val="clear" w:color="auto" w:fill="FFFFFF"/>
        </w:rPr>
        <w:t>年</w:t>
      </w:r>
      <w:r>
        <w:rPr>
          <w:rFonts w:ascii="方正仿宋_GBK" w:eastAsia="方正仿宋_GBK" w:hAnsi="方正仿宋_GBK" w:cs="方正仿宋_GBK" w:hint="eastAsia"/>
          <w:kern w:val="0"/>
          <w:sz w:val="32"/>
          <w:szCs w:val="32"/>
          <w:shd w:val="clear" w:color="auto" w:fill="FFFFFF"/>
        </w:rPr>
        <w:t>6</w:t>
      </w:r>
      <w:r>
        <w:rPr>
          <w:rFonts w:ascii="方正仿宋_GBK" w:eastAsia="方正仿宋_GBK" w:hAnsi="方正仿宋_GBK" w:cs="方正仿宋_GBK" w:hint="eastAsia"/>
          <w:kern w:val="0"/>
          <w:sz w:val="32"/>
          <w:szCs w:val="32"/>
          <w:shd w:val="clear" w:color="auto" w:fill="FFFFFF"/>
        </w:rPr>
        <w:t>月</w:t>
      </w:r>
      <w:r>
        <w:rPr>
          <w:rFonts w:ascii="方正仿宋_GBK" w:eastAsia="方正仿宋_GBK" w:hAnsi="方正仿宋_GBK" w:cs="方正仿宋_GBK" w:hint="eastAsia"/>
          <w:kern w:val="0"/>
          <w:sz w:val="32"/>
          <w:szCs w:val="32"/>
          <w:shd w:val="clear" w:color="auto" w:fill="FFFFFF"/>
        </w:rPr>
        <w:t>23</w:t>
      </w:r>
      <w:r>
        <w:rPr>
          <w:rFonts w:ascii="方正仿宋_GBK" w:eastAsia="方正仿宋_GBK" w:hAnsi="方正仿宋_GBK" w:cs="方正仿宋_GBK" w:hint="eastAsia"/>
          <w:kern w:val="0"/>
          <w:sz w:val="32"/>
          <w:szCs w:val="32"/>
          <w:shd w:val="clear" w:color="auto" w:fill="FFFFFF"/>
        </w:rPr>
        <w:t>日</w:t>
      </w:r>
      <w:r>
        <w:t xml:space="preserve"> </w:t>
      </w:r>
    </w:p>
    <w:p w:rsidR="00536BC0" w:rsidRDefault="008C4DB5">
      <w:pPr>
        <w:spacing w:line="600" w:lineRule="exact"/>
        <w:ind w:firstLineChars="200" w:firstLine="640"/>
        <w:rPr>
          <w:rFonts w:ascii="方正仿宋_GBK" w:eastAsia="方正仿宋_GBK" w:hAnsi="方正仿宋_GBK" w:cs="方正仿宋_GBK"/>
          <w:kern w:val="0"/>
          <w:sz w:val="32"/>
          <w:szCs w:val="32"/>
          <w:shd w:val="clear" w:color="auto" w:fill="FFFFFF"/>
        </w:rPr>
      </w:pPr>
      <w:r>
        <w:rPr>
          <w:rFonts w:ascii="方正仿宋_GBK" w:eastAsia="方正仿宋_GBK" w:hAnsi="方正仿宋_GBK" w:cs="方正仿宋_GBK" w:hint="eastAsia"/>
          <w:kern w:val="0"/>
          <w:sz w:val="32"/>
          <w:szCs w:val="32"/>
          <w:shd w:val="clear" w:color="auto" w:fill="FFFFFF"/>
        </w:rPr>
        <w:t>（此件公开发布）</w:t>
      </w:r>
    </w:p>
    <w:p w:rsidR="00536BC0" w:rsidRDefault="00536BC0">
      <w:pPr>
        <w:spacing w:line="600" w:lineRule="exact"/>
        <w:jc w:val="center"/>
        <w:rPr>
          <w:rFonts w:eastAsia="方正小标宋_GBK"/>
          <w:sz w:val="44"/>
          <w:szCs w:val="44"/>
        </w:rPr>
        <w:sectPr w:rsidR="00536BC0">
          <w:headerReference w:type="default" r:id="rId7"/>
          <w:footerReference w:type="even" r:id="rId8"/>
          <w:footerReference w:type="default" r:id="rId9"/>
          <w:pgSz w:w="11906" w:h="16838"/>
          <w:pgMar w:top="1962" w:right="1474" w:bottom="1848" w:left="1587" w:header="851" w:footer="992" w:gutter="0"/>
          <w:pgNumType w:fmt="numberInDash" w:chapStyle="1"/>
          <w:cols w:space="0"/>
          <w:docGrid w:type="lines" w:linePitch="317"/>
        </w:sectPr>
      </w:pPr>
    </w:p>
    <w:p w:rsidR="00536BC0" w:rsidRDefault="00536BC0">
      <w:pPr>
        <w:spacing w:line="620" w:lineRule="exact"/>
        <w:jc w:val="center"/>
        <w:rPr>
          <w:rFonts w:eastAsia="方正小标宋_GBK"/>
          <w:sz w:val="44"/>
          <w:szCs w:val="44"/>
        </w:rPr>
      </w:pPr>
    </w:p>
    <w:p w:rsidR="00536BC0" w:rsidRDefault="008C4DB5">
      <w:pPr>
        <w:spacing w:line="540" w:lineRule="exact"/>
        <w:ind w:right="640"/>
        <w:jc w:val="center"/>
        <w:rPr>
          <w:rFonts w:ascii="方正小标宋_GBK" w:eastAsia="方正小标宋_GBK" w:hAnsi="方正小标宋_GBK" w:cs="方正小标宋_GBK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重庆市渝中区社区养老服务站运营</w:t>
      </w:r>
    </w:p>
    <w:p w:rsidR="00536BC0" w:rsidRDefault="008C4DB5">
      <w:pPr>
        <w:spacing w:line="540" w:lineRule="exact"/>
        <w:ind w:right="640"/>
        <w:jc w:val="center"/>
        <w:rPr>
          <w:rFonts w:ascii="方正小标宋_GBK" w:eastAsia="方正小标宋_GBK" w:hAnsi="方正小标宋_GBK" w:cs="方正小标宋_GBK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补助办法</w:t>
      </w: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(</w:t>
      </w: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试行</w:t>
      </w: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)</w:t>
      </w:r>
    </w:p>
    <w:p w:rsidR="00536BC0" w:rsidRDefault="00536BC0">
      <w:pPr>
        <w:pStyle w:val="af1"/>
        <w:spacing w:before="0" w:after="0" w:line="580" w:lineRule="exact"/>
        <w:jc w:val="both"/>
        <w:rPr>
          <w:rFonts w:ascii="Times New Roman" w:hAnsi="Times New Roman"/>
        </w:rPr>
      </w:pPr>
    </w:p>
    <w:p w:rsidR="00536BC0" w:rsidRDefault="008C4DB5">
      <w:pPr>
        <w:widowControl/>
        <w:spacing w:line="620" w:lineRule="exact"/>
        <w:ind w:firstLineChars="200" w:firstLine="640"/>
        <w:jc w:val="left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为</w:t>
      </w:r>
      <w:r>
        <w:rPr>
          <w:rFonts w:eastAsia="方正仿宋_GBK" w:hint="eastAsia"/>
          <w:sz w:val="32"/>
          <w:szCs w:val="32"/>
        </w:rPr>
        <w:t>确保社区养老服务站正常运行，更好地为老年人提供社区基本公共养老服务、公益性服务、市场化服务，</w:t>
      </w:r>
      <w:r>
        <w:rPr>
          <w:rFonts w:eastAsia="方正仿宋_GBK"/>
          <w:sz w:val="32"/>
          <w:szCs w:val="32"/>
        </w:rPr>
        <w:t>推进社区养老服务健康发展，按照重庆市人民政府《关于加快推进养老服务业发展的意见》（</w:t>
      </w:r>
      <w:proofErr w:type="gramStart"/>
      <w:r>
        <w:rPr>
          <w:rFonts w:eastAsia="方正仿宋_GBK"/>
          <w:sz w:val="32"/>
          <w:szCs w:val="32"/>
        </w:rPr>
        <w:t>渝府发</w:t>
      </w:r>
      <w:proofErr w:type="gramEnd"/>
      <w:r>
        <w:rPr>
          <w:rFonts w:eastAsia="方正仿宋_GBK"/>
          <w:sz w:val="32"/>
          <w:szCs w:val="32"/>
        </w:rPr>
        <w:t>〔</w:t>
      </w:r>
      <w:r>
        <w:rPr>
          <w:rFonts w:eastAsia="方正仿宋_GBK"/>
          <w:sz w:val="32"/>
          <w:szCs w:val="32"/>
        </w:rPr>
        <w:t>2014</w:t>
      </w:r>
      <w:r>
        <w:rPr>
          <w:rFonts w:eastAsia="方正仿宋_GBK"/>
          <w:sz w:val="32"/>
          <w:szCs w:val="32"/>
        </w:rPr>
        <w:t>〕</w:t>
      </w:r>
      <w:r>
        <w:rPr>
          <w:rFonts w:eastAsia="方正仿宋_GBK"/>
          <w:sz w:val="32"/>
          <w:szCs w:val="32"/>
        </w:rPr>
        <w:t>16</w:t>
      </w:r>
      <w:r>
        <w:rPr>
          <w:rFonts w:eastAsia="方正仿宋_GBK"/>
          <w:sz w:val="32"/>
          <w:szCs w:val="32"/>
        </w:rPr>
        <w:t>号）等有关规定</w:t>
      </w:r>
      <w:r>
        <w:rPr>
          <w:rFonts w:eastAsia="方正仿宋_GBK" w:hint="eastAsia"/>
          <w:sz w:val="32"/>
          <w:szCs w:val="32"/>
        </w:rPr>
        <w:t>和要求</w:t>
      </w:r>
      <w:r>
        <w:rPr>
          <w:rFonts w:eastAsia="方正仿宋_GBK"/>
          <w:sz w:val="32"/>
          <w:szCs w:val="32"/>
        </w:rPr>
        <w:t>，</w:t>
      </w:r>
      <w:r>
        <w:rPr>
          <w:rFonts w:eastAsia="方正仿宋_GBK" w:hint="eastAsia"/>
          <w:sz w:val="32"/>
          <w:szCs w:val="32"/>
        </w:rPr>
        <w:t>特</w:t>
      </w:r>
      <w:r>
        <w:rPr>
          <w:rFonts w:eastAsia="方正仿宋_GBK"/>
          <w:sz w:val="32"/>
          <w:szCs w:val="32"/>
        </w:rPr>
        <w:t>制定本</w:t>
      </w:r>
      <w:r>
        <w:rPr>
          <w:rFonts w:eastAsia="方正仿宋_GBK" w:hint="eastAsia"/>
          <w:sz w:val="32"/>
          <w:szCs w:val="32"/>
        </w:rPr>
        <w:t>办法。</w:t>
      </w:r>
    </w:p>
    <w:p w:rsidR="00536BC0" w:rsidRDefault="008C4DB5">
      <w:pPr>
        <w:spacing w:line="620" w:lineRule="exact"/>
        <w:ind w:firstLineChars="200" w:firstLine="640"/>
        <w:rPr>
          <w:rFonts w:ascii="方正黑体_GBK" w:eastAsia="方正黑体_GBK" w:hAnsi="方正黑体_GBK" w:cs="方正黑体_GBK"/>
          <w:sz w:val="32"/>
          <w:szCs w:val="32"/>
        </w:rPr>
      </w:pPr>
      <w:r>
        <w:rPr>
          <w:rFonts w:ascii="方正黑体_GBK" w:eastAsia="方正黑体_GBK" w:hAnsi="方正黑体_GBK" w:cs="方正黑体_GBK" w:hint="eastAsia"/>
          <w:sz w:val="32"/>
          <w:szCs w:val="32"/>
        </w:rPr>
        <w:t>一、补助范围</w:t>
      </w:r>
    </w:p>
    <w:p w:rsidR="00536BC0" w:rsidRDefault="008C4DB5">
      <w:pPr>
        <w:spacing w:line="620" w:lineRule="exact"/>
        <w:ind w:firstLineChars="200" w:firstLine="640"/>
        <w:rPr>
          <w:rFonts w:eastAsia="方正仿宋_GBK"/>
          <w:sz w:val="32"/>
          <w:szCs w:val="32"/>
          <w:u w:val="single"/>
        </w:rPr>
      </w:pPr>
      <w:r>
        <w:rPr>
          <w:rFonts w:eastAsia="方正仿宋_GBK"/>
          <w:sz w:val="32"/>
          <w:szCs w:val="32"/>
        </w:rPr>
        <w:t>符合</w:t>
      </w:r>
      <w:r>
        <w:rPr>
          <w:rFonts w:eastAsia="方正仿宋_GBK" w:hint="eastAsia"/>
          <w:sz w:val="32"/>
          <w:szCs w:val="32"/>
        </w:rPr>
        <w:t>《渝中区街道养老服务中心和社区养老服务站建设规划》并</w:t>
      </w:r>
      <w:r>
        <w:rPr>
          <w:rFonts w:eastAsia="方正仿宋_GBK"/>
          <w:sz w:val="32"/>
          <w:szCs w:val="32"/>
        </w:rPr>
        <w:t>已</w:t>
      </w:r>
      <w:r>
        <w:rPr>
          <w:rFonts w:eastAsia="方正仿宋_GBK" w:hint="eastAsia"/>
          <w:sz w:val="32"/>
          <w:szCs w:val="32"/>
        </w:rPr>
        <w:t>正式</w:t>
      </w:r>
      <w:r>
        <w:rPr>
          <w:rFonts w:eastAsia="方正仿宋_GBK"/>
          <w:sz w:val="32"/>
          <w:szCs w:val="32"/>
        </w:rPr>
        <w:t>运营的社区养老服务站，包括由政府建设的独立社区养老服务站、综合社区养老服务站，在街道养老服务中心场地内设立的社区养老服务站，和经政府认可的、在特定的民办养老机构设立的社区养老服务站。</w:t>
      </w:r>
    </w:p>
    <w:p w:rsidR="00536BC0" w:rsidRDefault="008C4DB5">
      <w:pPr>
        <w:spacing w:line="620" w:lineRule="exact"/>
        <w:ind w:firstLineChars="200" w:firstLine="640"/>
        <w:rPr>
          <w:rFonts w:ascii="方正黑体_GBK" w:eastAsia="方正黑体_GBK" w:hAnsi="方正黑体_GBK" w:cs="方正黑体_GBK"/>
          <w:sz w:val="32"/>
          <w:szCs w:val="32"/>
        </w:rPr>
      </w:pPr>
      <w:r>
        <w:rPr>
          <w:rFonts w:ascii="方正黑体_GBK" w:eastAsia="方正黑体_GBK" w:hAnsi="方正黑体_GBK" w:cs="方正黑体_GBK" w:hint="eastAsia"/>
          <w:sz w:val="32"/>
          <w:szCs w:val="32"/>
        </w:rPr>
        <w:t>二、补助项目</w:t>
      </w:r>
    </w:p>
    <w:p w:rsidR="00536BC0" w:rsidRDefault="008C4DB5">
      <w:pPr>
        <w:spacing w:line="62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>包括</w:t>
      </w:r>
      <w:r>
        <w:rPr>
          <w:rFonts w:eastAsia="方正仿宋_GBK"/>
          <w:sz w:val="32"/>
          <w:szCs w:val="32"/>
        </w:rPr>
        <w:t>老年人信息管理工作、老年活动组织工作、空巢老年人关爱工作、为老志愿服务工作、拓展服务工作及日</w:t>
      </w:r>
      <w:r>
        <w:rPr>
          <w:rFonts w:eastAsia="方正仿宋_GBK"/>
          <w:sz w:val="32"/>
          <w:szCs w:val="32"/>
        </w:rPr>
        <w:t>常运维</w:t>
      </w:r>
      <w:r>
        <w:rPr>
          <w:rFonts w:eastAsia="方正仿宋_GBK" w:hint="eastAsia"/>
          <w:sz w:val="32"/>
          <w:szCs w:val="32"/>
        </w:rPr>
        <w:t>等</w:t>
      </w:r>
      <w:r>
        <w:rPr>
          <w:rFonts w:eastAsia="方正仿宋_GBK"/>
          <w:sz w:val="32"/>
          <w:szCs w:val="32"/>
        </w:rPr>
        <w:t>。</w:t>
      </w:r>
    </w:p>
    <w:p w:rsidR="00536BC0" w:rsidRDefault="008C4DB5">
      <w:pPr>
        <w:spacing w:line="620" w:lineRule="exact"/>
        <w:ind w:firstLineChars="200" w:firstLine="640"/>
        <w:rPr>
          <w:rFonts w:ascii="方正黑体_GBK" w:eastAsia="方正黑体_GBK" w:hAnsi="方正黑体_GBK" w:cs="方正黑体_GBK"/>
          <w:sz w:val="32"/>
          <w:szCs w:val="32"/>
        </w:rPr>
      </w:pPr>
      <w:r>
        <w:rPr>
          <w:rFonts w:ascii="方正黑体_GBK" w:eastAsia="方正黑体_GBK" w:hAnsi="方正黑体_GBK" w:cs="方正黑体_GBK" w:hint="eastAsia"/>
          <w:sz w:val="32"/>
          <w:szCs w:val="32"/>
        </w:rPr>
        <w:t>三、补助标准</w:t>
      </w:r>
    </w:p>
    <w:p w:rsidR="00536BC0" w:rsidRDefault="008C4DB5">
      <w:pPr>
        <w:spacing w:line="620" w:lineRule="exact"/>
        <w:ind w:firstLineChars="200" w:firstLine="640"/>
        <w:rPr>
          <w:rFonts w:eastAsia="方正仿宋_GBK"/>
          <w:b/>
          <w:sz w:val="32"/>
          <w:szCs w:val="32"/>
        </w:rPr>
      </w:pPr>
      <w:r>
        <w:rPr>
          <w:rFonts w:ascii="方正楷体_GBK" w:eastAsia="方正楷体_GBK" w:hint="eastAsia"/>
          <w:bCs/>
          <w:sz w:val="32"/>
          <w:szCs w:val="32"/>
        </w:rPr>
        <w:t>（一）老年人信息管理工作补助。</w:t>
      </w:r>
      <w:r>
        <w:rPr>
          <w:rFonts w:eastAsia="方正仿宋_GBK"/>
          <w:sz w:val="32"/>
          <w:szCs w:val="32"/>
        </w:rPr>
        <w:t>根据老年人建档数量</w:t>
      </w:r>
      <w:r>
        <w:rPr>
          <w:rFonts w:eastAsia="方正仿宋_GBK" w:hint="eastAsia"/>
          <w:sz w:val="32"/>
          <w:szCs w:val="32"/>
        </w:rPr>
        <w:t>、质量，</w:t>
      </w:r>
      <w:r>
        <w:rPr>
          <w:rFonts w:eastAsia="方正仿宋_GBK"/>
          <w:sz w:val="32"/>
          <w:szCs w:val="32"/>
        </w:rPr>
        <w:t>给予</w:t>
      </w:r>
      <w:r>
        <w:rPr>
          <w:rFonts w:eastAsia="方正仿宋_GBK"/>
          <w:sz w:val="32"/>
          <w:szCs w:val="32"/>
        </w:rPr>
        <w:t>3</w:t>
      </w:r>
      <w:r>
        <w:rPr>
          <w:rFonts w:eastAsia="方正仿宋_GBK" w:hint="eastAsia"/>
          <w:sz w:val="32"/>
          <w:szCs w:val="32"/>
        </w:rPr>
        <w:t>5</w:t>
      </w:r>
      <w:r>
        <w:rPr>
          <w:rFonts w:eastAsia="方正仿宋_GBK"/>
          <w:sz w:val="32"/>
          <w:szCs w:val="32"/>
        </w:rPr>
        <w:t>0</w:t>
      </w:r>
      <w:r>
        <w:rPr>
          <w:rFonts w:eastAsia="方正仿宋_GBK"/>
          <w:sz w:val="32"/>
          <w:szCs w:val="32"/>
        </w:rPr>
        <w:t>元</w:t>
      </w:r>
      <w:r>
        <w:rPr>
          <w:rFonts w:eastAsia="方正仿宋_GBK"/>
          <w:sz w:val="32"/>
          <w:szCs w:val="32"/>
        </w:rPr>
        <w:t>/</w:t>
      </w:r>
      <w:r>
        <w:rPr>
          <w:rFonts w:eastAsia="方正仿宋_GBK"/>
          <w:sz w:val="32"/>
          <w:szCs w:val="32"/>
        </w:rPr>
        <w:t>月、</w:t>
      </w:r>
      <w:r>
        <w:rPr>
          <w:rFonts w:eastAsia="方正仿宋_GBK" w:hint="eastAsia"/>
          <w:sz w:val="32"/>
          <w:szCs w:val="32"/>
        </w:rPr>
        <w:t>45</w:t>
      </w:r>
      <w:r>
        <w:rPr>
          <w:rFonts w:eastAsia="方正仿宋_GBK"/>
          <w:sz w:val="32"/>
          <w:szCs w:val="32"/>
        </w:rPr>
        <w:t>0</w:t>
      </w:r>
      <w:r>
        <w:rPr>
          <w:rFonts w:eastAsia="方正仿宋_GBK"/>
          <w:sz w:val="32"/>
          <w:szCs w:val="32"/>
        </w:rPr>
        <w:t>元</w:t>
      </w:r>
      <w:r>
        <w:rPr>
          <w:rFonts w:eastAsia="方正仿宋_GBK"/>
          <w:sz w:val="32"/>
          <w:szCs w:val="32"/>
        </w:rPr>
        <w:t>/</w:t>
      </w:r>
      <w:r>
        <w:rPr>
          <w:rFonts w:eastAsia="方正仿宋_GBK"/>
          <w:sz w:val="32"/>
          <w:szCs w:val="32"/>
        </w:rPr>
        <w:t>月的差别化补助。</w:t>
      </w:r>
    </w:p>
    <w:p w:rsidR="00536BC0" w:rsidRDefault="008C4DB5">
      <w:pPr>
        <w:spacing w:line="62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ascii="方正楷体_GBK" w:eastAsia="方正楷体_GBK" w:hint="eastAsia"/>
          <w:bCs/>
          <w:sz w:val="32"/>
          <w:szCs w:val="32"/>
        </w:rPr>
        <w:lastRenderedPageBreak/>
        <w:t>（二）</w:t>
      </w:r>
      <w:r>
        <w:rPr>
          <w:rFonts w:ascii="方正楷体_GBK" w:eastAsia="方正楷体_GBK"/>
          <w:bCs/>
          <w:sz w:val="32"/>
          <w:szCs w:val="32"/>
        </w:rPr>
        <w:t>老年活动组织工作补助。</w:t>
      </w:r>
      <w:r>
        <w:rPr>
          <w:rFonts w:eastAsia="方正仿宋_GBK"/>
          <w:sz w:val="32"/>
          <w:szCs w:val="32"/>
        </w:rPr>
        <w:t>根据老年活动开展情况</w:t>
      </w:r>
      <w:r>
        <w:rPr>
          <w:rFonts w:eastAsia="方正仿宋_GBK" w:hint="eastAsia"/>
          <w:sz w:val="32"/>
          <w:szCs w:val="32"/>
        </w:rPr>
        <w:t>，给予</w:t>
      </w:r>
      <w:r>
        <w:rPr>
          <w:rFonts w:eastAsia="方正仿宋_GBK" w:hint="eastAsia"/>
          <w:sz w:val="32"/>
          <w:szCs w:val="32"/>
        </w:rPr>
        <w:t>8</w:t>
      </w:r>
      <w:r>
        <w:rPr>
          <w:rFonts w:eastAsia="方正仿宋_GBK"/>
          <w:sz w:val="32"/>
          <w:szCs w:val="32"/>
        </w:rPr>
        <w:t>00</w:t>
      </w:r>
      <w:r>
        <w:rPr>
          <w:rFonts w:eastAsia="方正仿宋_GBK"/>
          <w:sz w:val="32"/>
          <w:szCs w:val="32"/>
        </w:rPr>
        <w:t>元</w:t>
      </w:r>
      <w:r>
        <w:rPr>
          <w:rFonts w:eastAsia="方正仿宋_GBK"/>
          <w:sz w:val="32"/>
          <w:szCs w:val="32"/>
        </w:rPr>
        <w:t>/</w:t>
      </w:r>
      <w:r>
        <w:rPr>
          <w:rFonts w:eastAsia="方正仿宋_GBK"/>
          <w:sz w:val="32"/>
          <w:szCs w:val="32"/>
        </w:rPr>
        <w:t>月</w:t>
      </w:r>
      <w:r>
        <w:rPr>
          <w:rFonts w:eastAsia="方正仿宋_GBK" w:hint="eastAsia"/>
          <w:sz w:val="32"/>
          <w:szCs w:val="32"/>
        </w:rPr>
        <w:t>的工作</w:t>
      </w:r>
      <w:r>
        <w:rPr>
          <w:rFonts w:eastAsia="方正仿宋_GBK"/>
          <w:sz w:val="32"/>
          <w:szCs w:val="32"/>
        </w:rPr>
        <w:t>补助。</w:t>
      </w:r>
    </w:p>
    <w:p w:rsidR="00536BC0" w:rsidRDefault="008C4DB5">
      <w:pPr>
        <w:pStyle w:val="af0"/>
        <w:spacing w:before="0" w:beforeAutospacing="0" w:after="0" w:afterAutospacing="0" w:line="620" w:lineRule="exact"/>
        <w:ind w:firstLineChars="200" w:firstLine="640"/>
        <w:jc w:val="both"/>
        <w:rPr>
          <w:rFonts w:ascii="Times New Roman" w:eastAsia="方正仿宋_GBK" w:hAnsi="Times New Roman" w:cs="Times New Roman"/>
          <w:kern w:val="2"/>
          <w:sz w:val="32"/>
          <w:szCs w:val="32"/>
        </w:rPr>
      </w:pPr>
      <w:r>
        <w:rPr>
          <w:rFonts w:ascii="方正楷体_GBK" w:eastAsia="方正楷体_GBK" w:hAnsi="Times New Roman" w:cs="Times New Roman" w:hint="eastAsia"/>
          <w:bCs/>
          <w:kern w:val="2"/>
          <w:sz w:val="32"/>
          <w:szCs w:val="32"/>
        </w:rPr>
        <w:t>（三）空巢老年人关爱工作补助。</w:t>
      </w: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根据空巢老年人</w:t>
      </w:r>
      <w:r>
        <w:rPr>
          <w:rFonts w:ascii="Times New Roman" w:eastAsia="方正仿宋_GBK" w:hAnsi="Times New Roman" w:cs="Times New Roman"/>
          <w:bCs/>
          <w:sz w:val="32"/>
          <w:szCs w:val="32"/>
        </w:rPr>
        <w:t>建档</w:t>
      </w: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数量、质量，</w:t>
      </w:r>
      <w:r>
        <w:rPr>
          <w:rFonts w:ascii="Times New Roman" w:eastAsia="方正仿宋_GBK" w:hAnsi="Times New Roman" w:cs="Times New Roman"/>
          <w:kern w:val="2"/>
          <w:sz w:val="32"/>
          <w:szCs w:val="32"/>
        </w:rPr>
        <w:t>给予</w:t>
      </w:r>
      <w:r>
        <w:rPr>
          <w:rFonts w:ascii="Times New Roman" w:eastAsia="方正仿宋_GBK" w:hAnsi="Times New Roman" w:cs="Times New Roman" w:hint="eastAsia"/>
          <w:kern w:val="2"/>
          <w:sz w:val="32"/>
          <w:szCs w:val="32"/>
        </w:rPr>
        <w:t>1</w:t>
      </w:r>
      <w:r>
        <w:rPr>
          <w:rFonts w:ascii="Times New Roman" w:eastAsia="方正仿宋_GBK" w:hAnsi="Times New Roman" w:cs="Times New Roman"/>
          <w:kern w:val="2"/>
          <w:sz w:val="32"/>
          <w:szCs w:val="32"/>
        </w:rPr>
        <w:t>00</w:t>
      </w:r>
      <w:r>
        <w:rPr>
          <w:rFonts w:ascii="Times New Roman" w:eastAsia="方正仿宋_GBK" w:hAnsi="Times New Roman" w:cs="Times New Roman"/>
          <w:kern w:val="2"/>
          <w:sz w:val="32"/>
          <w:szCs w:val="32"/>
        </w:rPr>
        <w:t>元</w:t>
      </w:r>
      <w:r>
        <w:rPr>
          <w:rFonts w:ascii="Times New Roman" w:eastAsia="方正仿宋_GBK" w:hAnsi="Times New Roman" w:cs="Times New Roman"/>
          <w:kern w:val="2"/>
          <w:sz w:val="32"/>
          <w:szCs w:val="32"/>
        </w:rPr>
        <w:t>/</w:t>
      </w:r>
      <w:r>
        <w:rPr>
          <w:rFonts w:ascii="Times New Roman" w:eastAsia="方正仿宋_GBK" w:hAnsi="Times New Roman" w:cs="Times New Roman"/>
          <w:kern w:val="2"/>
          <w:sz w:val="32"/>
          <w:szCs w:val="32"/>
        </w:rPr>
        <w:t>月</w:t>
      </w:r>
      <w:r>
        <w:rPr>
          <w:rFonts w:ascii="Times New Roman" w:eastAsia="方正仿宋_GBK" w:hAnsi="Times New Roman" w:cs="Times New Roman" w:hint="eastAsia"/>
          <w:kern w:val="2"/>
          <w:sz w:val="32"/>
          <w:szCs w:val="32"/>
        </w:rPr>
        <w:t>的建档补助；根据</w:t>
      </w:r>
      <w:r>
        <w:rPr>
          <w:rFonts w:ascii="Times New Roman" w:eastAsia="方正仿宋_GBK" w:hAnsi="Times New Roman" w:cs="Times New Roman"/>
          <w:kern w:val="2"/>
          <w:sz w:val="32"/>
          <w:szCs w:val="32"/>
        </w:rPr>
        <w:t>查访</w:t>
      </w:r>
      <w:r>
        <w:rPr>
          <w:rFonts w:ascii="Times New Roman" w:eastAsia="方正仿宋_GBK" w:hAnsi="Times New Roman" w:cs="Times New Roman" w:hint="eastAsia"/>
          <w:kern w:val="2"/>
          <w:sz w:val="32"/>
          <w:szCs w:val="32"/>
        </w:rPr>
        <w:t>、</w:t>
      </w:r>
      <w:r>
        <w:rPr>
          <w:rFonts w:ascii="Times New Roman" w:eastAsia="方正仿宋_GBK" w:hAnsi="Times New Roman" w:cs="Times New Roman"/>
          <w:kern w:val="2"/>
          <w:sz w:val="32"/>
          <w:szCs w:val="32"/>
        </w:rPr>
        <w:t>巡访工作情况，</w:t>
      </w:r>
      <w:proofErr w:type="gramStart"/>
      <w:r>
        <w:rPr>
          <w:rFonts w:ascii="Times New Roman" w:eastAsia="方正仿宋_GBK" w:hAnsi="Times New Roman" w:cs="Times New Roman" w:hint="eastAsia"/>
          <w:kern w:val="2"/>
          <w:sz w:val="32"/>
          <w:szCs w:val="32"/>
        </w:rPr>
        <w:t>按</w:t>
      </w:r>
      <w:r>
        <w:rPr>
          <w:rFonts w:ascii="Times New Roman" w:eastAsia="方正仿宋_GBK" w:hAnsi="Times New Roman" w:cs="Times New Roman"/>
          <w:kern w:val="2"/>
          <w:sz w:val="32"/>
          <w:szCs w:val="32"/>
        </w:rPr>
        <w:t>对象</w:t>
      </w:r>
      <w:proofErr w:type="gramEnd"/>
      <w:r>
        <w:rPr>
          <w:rFonts w:ascii="Times New Roman" w:eastAsia="方正仿宋_GBK" w:hAnsi="Times New Roman" w:cs="Times New Roman" w:hint="eastAsia"/>
          <w:kern w:val="2"/>
          <w:sz w:val="32"/>
          <w:szCs w:val="32"/>
        </w:rPr>
        <w:t>类别以户为计算单位，给予总计不超过</w:t>
      </w:r>
      <w:r>
        <w:rPr>
          <w:rFonts w:ascii="Times New Roman" w:eastAsia="方正仿宋_GBK" w:hAnsi="Times New Roman" w:cs="Times New Roman" w:hint="eastAsia"/>
          <w:kern w:val="2"/>
          <w:sz w:val="32"/>
          <w:szCs w:val="32"/>
        </w:rPr>
        <w:t>12</w:t>
      </w:r>
      <w:r>
        <w:rPr>
          <w:rFonts w:ascii="Times New Roman" w:eastAsia="方正仿宋_GBK" w:hAnsi="Times New Roman" w:cs="Times New Roman"/>
          <w:kern w:val="2"/>
          <w:sz w:val="32"/>
          <w:szCs w:val="32"/>
        </w:rPr>
        <w:t>00</w:t>
      </w:r>
      <w:r>
        <w:rPr>
          <w:rFonts w:ascii="Times New Roman" w:eastAsia="方正仿宋_GBK" w:hAnsi="Times New Roman" w:cs="Times New Roman"/>
          <w:kern w:val="2"/>
          <w:sz w:val="32"/>
          <w:szCs w:val="32"/>
        </w:rPr>
        <w:t>元</w:t>
      </w:r>
      <w:r>
        <w:rPr>
          <w:rFonts w:ascii="Times New Roman" w:eastAsia="方正仿宋_GBK" w:hAnsi="Times New Roman" w:cs="Times New Roman"/>
          <w:kern w:val="2"/>
          <w:sz w:val="32"/>
          <w:szCs w:val="32"/>
        </w:rPr>
        <w:t>/</w:t>
      </w:r>
      <w:r>
        <w:rPr>
          <w:rFonts w:ascii="Times New Roman" w:eastAsia="方正仿宋_GBK" w:hAnsi="Times New Roman" w:cs="Times New Roman"/>
          <w:kern w:val="2"/>
          <w:sz w:val="32"/>
          <w:szCs w:val="32"/>
        </w:rPr>
        <w:t>月</w:t>
      </w:r>
      <w:r>
        <w:rPr>
          <w:rFonts w:ascii="Times New Roman" w:eastAsia="方正仿宋_GBK" w:hAnsi="Times New Roman" w:cs="Times New Roman" w:hint="eastAsia"/>
          <w:kern w:val="2"/>
          <w:sz w:val="32"/>
          <w:szCs w:val="32"/>
        </w:rPr>
        <w:t>的工作补助</w:t>
      </w:r>
      <w:r>
        <w:rPr>
          <w:rFonts w:ascii="Times New Roman" w:eastAsia="方正仿宋_GBK" w:hAnsi="Times New Roman" w:cs="Times New Roman"/>
          <w:kern w:val="2"/>
          <w:sz w:val="32"/>
          <w:szCs w:val="32"/>
        </w:rPr>
        <w:t>。</w:t>
      </w:r>
    </w:p>
    <w:p w:rsidR="00536BC0" w:rsidRDefault="008C4DB5">
      <w:pPr>
        <w:spacing w:line="620" w:lineRule="exact"/>
        <w:ind w:firstLineChars="200" w:firstLine="640"/>
        <w:rPr>
          <w:rFonts w:eastAsia="方正仿宋_GBK"/>
          <w:b/>
          <w:sz w:val="32"/>
          <w:szCs w:val="32"/>
        </w:rPr>
      </w:pPr>
      <w:r>
        <w:rPr>
          <w:rFonts w:ascii="方正楷体_GBK" w:eastAsia="方正楷体_GBK" w:hint="eastAsia"/>
          <w:bCs/>
          <w:sz w:val="32"/>
          <w:szCs w:val="32"/>
        </w:rPr>
        <w:t>（四）为老志愿服务工作补助。</w:t>
      </w:r>
      <w:r>
        <w:rPr>
          <w:rFonts w:eastAsia="方正仿宋_GBK"/>
          <w:sz w:val="32"/>
          <w:szCs w:val="32"/>
        </w:rPr>
        <w:t>根据志愿队伍组建情况、志愿服务开展情况</w:t>
      </w:r>
      <w:r>
        <w:rPr>
          <w:rFonts w:eastAsia="方正仿宋_GBK" w:hint="eastAsia"/>
          <w:sz w:val="32"/>
          <w:szCs w:val="32"/>
        </w:rPr>
        <w:t>，</w:t>
      </w:r>
      <w:r>
        <w:rPr>
          <w:rFonts w:eastAsia="方正仿宋_GBK"/>
          <w:sz w:val="32"/>
          <w:szCs w:val="32"/>
        </w:rPr>
        <w:t>给予</w:t>
      </w:r>
      <w:r>
        <w:rPr>
          <w:rFonts w:eastAsia="方正仿宋_GBK" w:hint="eastAsia"/>
          <w:sz w:val="32"/>
          <w:szCs w:val="32"/>
        </w:rPr>
        <w:t>5</w:t>
      </w:r>
      <w:r>
        <w:rPr>
          <w:rFonts w:eastAsia="方正仿宋_GBK"/>
          <w:sz w:val="32"/>
          <w:szCs w:val="32"/>
        </w:rPr>
        <w:t>00</w:t>
      </w:r>
      <w:r>
        <w:rPr>
          <w:rFonts w:eastAsia="方正仿宋_GBK"/>
          <w:sz w:val="32"/>
          <w:szCs w:val="32"/>
        </w:rPr>
        <w:t>元</w:t>
      </w:r>
      <w:r>
        <w:rPr>
          <w:rFonts w:eastAsia="方正仿宋_GBK"/>
          <w:sz w:val="32"/>
          <w:szCs w:val="32"/>
        </w:rPr>
        <w:t>/</w:t>
      </w:r>
      <w:r>
        <w:rPr>
          <w:rFonts w:eastAsia="方正仿宋_GBK"/>
          <w:sz w:val="32"/>
          <w:szCs w:val="32"/>
        </w:rPr>
        <w:t>月</w:t>
      </w:r>
      <w:r>
        <w:rPr>
          <w:rFonts w:eastAsia="方正仿宋_GBK" w:hint="eastAsia"/>
          <w:sz w:val="32"/>
          <w:szCs w:val="32"/>
        </w:rPr>
        <w:t>的工作</w:t>
      </w:r>
      <w:r>
        <w:rPr>
          <w:rFonts w:eastAsia="方正仿宋_GBK"/>
          <w:sz w:val="32"/>
          <w:szCs w:val="32"/>
        </w:rPr>
        <w:t>补助。</w:t>
      </w:r>
    </w:p>
    <w:p w:rsidR="00536BC0" w:rsidRDefault="008C4DB5">
      <w:pPr>
        <w:spacing w:line="62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ascii="方正楷体_GBK" w:eastAsia="方正楷体_GBK" w:hint="eastAsia"/>
          <w:bCs/>
          <w:sz w:val="32"/>
          <w:szCs w:val="32"/>
        </w:rPr>
        <w:t>（五）拓展服务工作补助。</w:t>
      </w:r>
      <w:r>
        <w:rPr>
          <w:rFonts w:eastAsia="方正仿宋_GBK"/>
          <w:sz w:val="32"/>
          <w:szCs w:val="32"/>
        </w:rPr>
        <w:t>根据市场服务拓展情况，给予总</w:t>
      </w:r>
      <w:r>
        <w:rPr>
          <w:rFonts w:eastAsia="方正仿宋_GBK" w:hint="eastAsia"/>
          <w:sz w:val="32"/>
          <w:szCs w:val="32"/>
        </w:rPr>
        <w:t>计</w:t>
      </w:r>
      <w:r>
        <w:rPr>
          <w:rFonts w:eastAsia="方正仿宋_GBK"/>
          <w:sz w:val="32"/>
          <w:szCs w:val="32"/>
        </w:rPr>
        <w:t>不超过</w:t>
      </w:r>
      <w:r>
        <w:rPr>
          <w:rFonts w:eastAsia="方正仿宋_GBK" w:hint="eastAsia"/>
          <w:sz w:val="32"/>
          <w:szCs w:val="32"/>
        </w:rPr>
        <w:t>6</w:t>
      </w:r>
      <w:r>
        <w:rPr>
          <w:rFonts w:eastAsia="方正仿宋_GBK"/>
          <w:sz w:val="32"/>
          <w:szCs w:val="32"/>
        </w:rPr>
        <w:t>00</w:t>
      </w:r>
      <w:r>
        <w:rPr>
          <w:rFonts w:eastAsia="方正仿宋_GBK"/>
          <w:sz w:val="32"/>
          <w:szCs w:val="32"/>
        </w:rPr>
        <w:t>元</w:t>
      </w:r>
      <w:r>
        <w:rPr>
          <w:rFonts w:eastAsia="方正仿宋_GBK"/>
          <w:sz w:val="32"/>
          <w:szCs w:val="32"/>
        </w:rPr>
        <w:t>/</w:t>
      </w:r>
      <w:r>
        <w:rPr>
          <w:rFonts w:eastAsia="方正仿宋_GBK"/>
          <w:sz w:val="32"/>
          <w:szCs w:val="32"/>
        </w:rPr>
        <w:t>月的</w:t>
      </w:r>
      <w:r>
        <w:rPr>
          <w:rFonts w:eastAsia="方正仿宋_GBK" w:hint="eastAsia"/>
          <w:sz w:val="32"/>
          <w:szCs w:val="32"/>
        </w:rPr>
        <w:t>工作</w:t>
      </w:r>
      <w:r>
        <w:rPr>
          <w:rFonts w:eastAsia="方正仿宋_GBK"/>
          <w:sz w:val="32"/>
          <w:szCs w:val="32"/>
        </w:rPr>
        <w:t>补助。</w:t>
      </w:r>
    </w:p>
    <w:p w:rsidR="00536BC0" w:rsidRDefault="008C4DB5">
      <w:pPr>
        <w:spacing w:line="62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ascii="方正楷体_GBK" w:eastAsia="方正楷体_GBK" w:hint="eastAsia"/>
          <w:bCs/>
          <w:sz w:val="32"/>
          <w:szCs w:val="32"/>
        </w:rPr>
        <w:t>（六）日常运维补助。</w:t>
      </w:r>
      <w:r>
        <w:rPr>
          <w:rFonts w:eastAsia="方正仿宋_GBK"/>
          <w:sz w:val="32"/>
          <w:szCs w:val="32"/>
        </w:rPr>
        <w:t>社区养老服务站正式运营后，给予</w:t>
      </w:r>
      <w:r>
        <w:rPr>
          <w:rFonts w:eastAsia="方正仿宋_GBK" w:hint="eastAsia"/>
          <w:sz w:val="32"/>
          <w:szCs w:val="32"/>
        </w:rPr>
        <w:t>30</w:t>
      </w:r>
      <w:r>
        <w:rPr>
          <w:rFonts w:eastAsia="方正仿宋_GBK"/>
          <w:sz w:val="32"/>
          <w:szCs w:val="32"/>
        </w:rPr>
        <w:t>00</w:t>
      </w:r>
      <w:r>
        <w:rPr>
          <w:rFonts w:eastAsia="方正仿宋_GBK" w:hint="eastAsia"/>
          <w:sz w:val="32"/>
          <w:szCs w:val="32"/>
        </w:rPr>
        <w:t>元</w:t>
      </w:r>
      <w:r>
        <w:rPr>
          <w:rFonts w:eastAsia="方正仿宋_GBK"/>
          <w:sz w:val="32"/>
          <w:szCs w:val="32"/>
        </w:rPr>
        <w:t>/</w:t>
      </w:r>
      <w:r>
        <w:rPr>
          <w:rFonts w:eastAsia="方正仿宋_GBK"/>
          <w:sz w:val="32"/>
          <w:szCs w:val="32"/>
        </w:rPr>
        <w:t>月的</w:t>
      </w:r>
      <w:r>
        <w:rPr>
          <w:rFonts w:eastAsia="方正仿宋_GBK" w:hint="eastAsia"/>
          <w:sz w:val="32"/>
          <w:szCs w:val="32"/>
        </w:rPr>
        <w:t>日常运维</w:t>
      </w:r>
      <w:r>
        <w:rPr>
          <w:rFonts w:eastAsia="方正仿宋_GBK"/>
          <w:sz w:val="32"/>
          <w:szCs w:val="32"/>
        </w:rPr>
        <w:t>补助，用于保证场地正常开放的必要支出、购买社区养老服务场地公众责任险等。</w:t>
      </w:r>
    </w:p>
    <w:p w:rsidR="00536BC0" w:rsidRDefault="008C4DB5">
      <w:pPr>
        <w:widowControl/>
        <w:spacing w:line="620" w:lineRule="exact"/>
        <w:ind w:leftChars="4" w:left="8" w:firstLineChars="178" w:firstLine="570"/>
        <w:jc w:val="left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社区养老服务站覆盖未建站社区，按覆盖社区数量每月给予除拓展服务工作补助、日常运维补助之外的其他</w:t>
      </w:r>
      <w:r>
        <w:rPr>
          <w:rFonts w:eastAsia="方正仿宋_GBK"/>
          <w:sz w:val="32"/>
          <w:szCs w:val="32"/>
        </w:rPr>
        <w:t>4</w:t>
      </w:r>
      <w:r>
        <w:rPr>
          <w:rFonts w:eastAsia="方正仿宋_GBK"/>
          <w:sz w:val="32"/>
          <w:szCs w:val="32"/>
        </w:rPr>
        <w:t>项运营补助。</w:t>
      </w:r>
    </w:p>
    <w:p w:rsidR="00536BC0" w:rsidRDefault="008C4DB5">
      <w:pPr>
        <w:spacing w:line="620" w:lineRule="exact"/>
        <w:ind w:firstLineChars="200" w:firstLine="640"/>
        <w:rPr>
          <w:rFonts w:ascii="方正黑体_GBK" w:eastAsia="方正黑体_GBK" w:hAnsi="方正黑体_GBK" w:cs="方正黑体_GBK"/>
          <w:sz w:val="32"/>
          <w:szCs w:val="32"/>
        </w:rPr>
      </w:pPr>
      <w:r>
        <w:rPr>
          <w:rFonts w:ascii="方正黑体_GBK" w:eastAsia="方正黑体_GBK" w:hAnsi="方正黑体_GBK" w:cs="方正黑体_GBK" w:hint="eastAsia"/>
          <w:sz w:val="32"/>
          <w:szCs w:val="32"/>
        </w:rPr>
        <w:t>四、</w:t>
      </w:r>
      <w:r>
        <w:rPr>
          <w:rFonts w:ascii="方正黑体_GBK" w:eastAsia="方正黑体_GBK" w:hAnsi="方正黑体_GBK" w:cs="方正黑体_GBK"/>
          <w:sz w:val="32"/>
          <w:szCs w:val="32"/>
        </w:rPr>
        <w:t>发放方式</w:t>
      </w:r>
    </w:p>
    <w:p w:rsidR="00536BC0" w:rsidRDefault="008C4DB5">
      <w:pPr>
        <w:spacing w:line="62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运营机构每季度填报《重庆市渝中区社区养老服务站运营补助申请表》</w:t>
      </w:r>
      <w:r>
        <w:rPr>
          <w:rFonts w:eastAsia="方正仿宋_GBK" w:hint="eastAsia"/>
          <w:sz w:val="32"/>
          <w:szCs w:val="32"/>
        </w:rPr>
        <w:t>。</w:t>
      </w:r>
      <w:r>
        <w:rPr>
          <w:rFonts w:eastAsia="方正仿宋_GBK"/>
          <w:sz w:val="32"/>
          <w:szCs w:val="32"/>
        </w:rPr>
        <w:t>社区居委会、街道办事处</w:t>
      </w:r>
      <w:r>
        <w:rPr>
          <w:rFonts w:eastAsia="方正仿宋_GBK" w:hint="eastAsia"/>
          <w:sz w:val="32"/>
          <w:szCs w:val="32"/>
        </w:rPr>
        <w:t>按《</w:t>
      </w:r>
      <w:r>
        <w:rPr>
          <w:rFonts w:eastAsia="方正仿宋_GBK"/>
          <w:sz w:val="32"/>
          <w:szCs w:val="32"/>
        </w:rPr>
        <w:t>重庆市渝中区社区养老服务站运营补助考核发放实施细则</w:t>
      </w:r>
      <w:r>
        <w:rPr>
          <w:rFonts w:eastAsia="方正仿宋_GBK" w:hint="eastAsia"/>
          <w:sz w:val="32"/>
          <w:szCs w:val="32"/>
        </w:rPr>
        <w:t>（试行）》相关要求进行审核并</w:t>
      </w:r>
      <w:r>
        <w:rPr>
          <w:rFonts w:eastAsia="方正仿宋_GBK"/>
          <w:sz w:val="32"/>
          <w:szCs w:val="32"/>
        </w:rPr>
        <w:t>签署意见后</w:t>
      </w:r>
      <w:r>
        <w:rPr>
          <w:rFonts w:eastAsia="方正仿宋_GBK"/>
          <w:sz w:val="32"/>
          <w:szCs w:val="32"/>
        </w:rPr>
        <w:t>提交区民政局。区民政局在</w:t>
      </w:r>
      <w:r>
        <w:rPr>
          <w:rFonts w:eastAsia="方正仿宋_GBK"/>
          <w:sz w:val="32"/>
          <w:szCs w:val="32"/>
        </w:rPr>
        <w:t>15</w:t>
      </w:r>
      <w:r>
        <w:rPr>
          <w:rFonts w:eastAsia="方正仿宋_GBK"/>
          <w:sz w:val="32"/>
          <w:szCs w:val="32"/>
        </w:rPr>
        <w:t>个工作日内审批</w:t>
      </w:r>
      <w:r>
        <w:rPr>
          <w:rFonts w:eastAsia="方正仿宋_GBK"/>
          <w:sz w:val="32"/>
          <w:szCs w:val="32"/>
        </w:rPr>
        <w:lastRenderedPageBreak/>
        <w:t>拨付。</w:t>
      </w:r>
    </w:p>
    <w:p w:rsidR="00536BC0" w:rsidRDefault="008C4DB5">
      <w:pPr>
        <w:spacing w:line="620" w:lineRule="exact"/>
        <w:ind w:firstLineChars="200" w:firstLine="640"/>
        <w:rPr>
          <w:rFonts w:ascii="方正黑体_GBK" w:eastAsia="方正黑体_GBK" w:hAnsi="方正黑体_GBK" w:cs="方正黑体_GBK"/>
          <w:sz w:val="32"/>
          <w:szCs w:val="32"/>
        </w:rPr>
      </w:pPr>
      <w:r>
        <w:rPr>
          <w:rFonts w:ascii="方正黑体_GBK" w:eastAsia="方正黑体_GBK" w:hAnsi="方正黑体_GBK" w:cs="方正黑体_GBK" w:hint="eastAsia"/>
          <w:sz w:val="32"/>
          <w:szCs w:val="32"/>
        </w:rPr>
        <w:t>五、执行时间</w:t>
      </w:r>
    </w:p>
    <w:p w:rsidR="00536BC0" w:rsidRDefault="008C4DB5">
      <w:pPr>
        <w:spacing w:line="620" w:lineRule="exact"/>
        <w:ind w:firstLineChars="150" w:firstLine="480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>本办法自</w:t>
      </w:r>
      <w:r>
        <w:rPr>
          <w:rFonts w:eastAsia="方正仿宋_GBK"/>
          <w:sz w:val="32"/>
          <w:szCs w:val="32"/>
        </w:rPr>
        <w:t>2017</w:t>
      </w:r>
      <w:r>
        <w:rPr>
          <w:rFonts w:eastAsia="方正仿宋_GBK"/>
          <w:sz w:val="32"/>
          <w:szCs w:val="32"/>
        </w:rPr>
        <w:t>年</w:t>
      </w:r>
      <w:r>
        <w:rPr>
          <w:rFonts w:eastAsia="方正仿宋_GBK" w:hint="eastAsia"/>
          <w:sz w:val="32"/>
          <w:szCs w:val="32"/>
        </w:rPr>
        <w:t>8</w:t>
      </w:r>
      <w:r>
        <w:rPr>
          <w:rFonts w:eastAsia="方正仿宋_GBK"/>
          <w:sz w:val="32"/>
          <w:szCs w:val="32"/>
        </w:rPr>
        <w:t>月</w:t>
      </w:r>
      <w:r>
        <w:rPr>
          <w:rFonts w:eastAsia="方正仿宋_GBK"/>
          <w:sz w:val="32"/>
          <w:szCs w:val="32"/>
        </w:rPr>
        <w:t>1</w:t>
      </w:r>
      <w:r>
        <w:rPr>
          <w:rFonts w:eastAsia="方正仿宋_GBK"/>
          <w:sz w:val="32"/>
          <w:szCs w:val="32"/>
        </w:rPr>
        <w:t>日起</w:t>
      </w:r>
      <w:r>
        <w:rPr>
          <w:rFonts w:eastAsia="方正仿宋_GBK" w:hint="eastAsia"/>
          <w:sz w:val="32"/>
          <w:szCs w:val="32"/>
        </w:rPr>
        <w:t>执</w:t>
      </w:r>
      <w:r>
        <w:rPr>
          <w:rFonts w:eastAsia="方正仿宋_GBK"/>
          <w:sz w:val="32"/>
          <w:szCs w:val="32"/>
        </w:rPr>
        <w:t>行。原《重庆市渝中区社区养老服务中心（站）建设及运行扶持规定（试行）》（渝中府办〔</w:t>
      </w:r>
      <w:r>
        <w:rPr>
          <w:rFonts w:eastAsia="方正仿宋_GBK"/>
          <w:sz w:val="32"/>
          <w:szCs w:val="32"/>
        </w:rPr>
        <w:t>2013</w:t>
      </w:r>
      <w:r>
        <w:rPr>
          <w:rFonts w:eastAsia="方正仿宋_GBK"/>
          <w:sz w:val="32"/>
          <w:szCs w:val="32"/>
        </w:rPr>
        <w:t>〕</w:t>
      </w:r>
      <w:r>
        <w:rPr>
          <w:rFonts w:eastAsia="方正仿宋_GBK"/>
          <w:sz w:val="32"/>
          <w:szCs w:val="32"/>
        </w:rPr>
        <w:t>81</w:t>
      </w:r>
      <w:r>
        <w:rPr>
          <w:rFonts w:eastAsia="方正仿宋_GBK"/>
          <w:sz w:val="32"/>
          <w:szCs w:val="32"/>
        </w:rPr>
        <w:t>号）</w:t>
      </w:r>
      <w:r>
        <w:rPr>
          <w:rFonts w:eastAsia="方正仿宋_GBK" w:hint="eastAsia"/>
          <w:sz w:val="32"/>
          <w:szCs w:val="32"/>
        </w:rPr>
        <w:t>相关规定</w:t>
      </w:r>
      <w:r>
        <w:rPr>
          <w:rFonts w:eastAsia="方正仿宋_GBK"/>
          <w:sz w:val="32"/>
          <w:szCs w:val="32"/>
        </w:rPr>
        <w:t>同时废止。</w:t>
      </w:r>
    </w:p>
    <w:p w:rsidR="00536BC0" w:rsidRDefault="00536BC0">
      <w:pPr>
        <w:spacing w:line="620" w:lineRule="exact"/>
        <w:rPr>
          <w:rFonts w:eastAsia="方正仿宋_GBK"/>
          <w:sz w:val="32"/>
          <w:szCs w:val="32"/>
        </w:rPr>
      </w:pPr>
    </w:p>
    <w:p w:rsidR="00536BC0" w:rsidRDefault="008C4DB5">
      <w:pPr>
        <w:spacing w:line="62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附</w:t>
      </w:r>
      <w:r>
        <w:rPr>
          <w:rFonts w:eastAsia="方正仿宋_GBK" w:hint="eastAsia"/>
          <w:sz w:val="32"/>
          <w:szCs w:val="32"/>
        </w:rPr>
        <w:t>件</w:t>
      </w:r>
      <w:r>
        <w:rPr>
          <w:rFonts w:eastAsia="方正仿宋_GBK"/>
          <w:sz w:val="32"/>
          <w:szCs w:val="32"/>
        </w:rPr>
        <w:t>：</w:t>
      </w:r>
      <w:r>
        <w:rPr>
          <w:rFonts w:eastAsia="方正仿宋_GBK"/>
          <w:sz w:val="32"/>
          <w:szCs w:val="32"/>
        </w:rPr>
        <w:t>1.</w:t>
      </w:r>
      <w:r>
        <w:rPr>
          <w:rFonts w:eastAsia="方正仿宋_GBK"/>
          <w:sz w:val="32"/>
          <w:szCs w:val="32"/>
        </w:rPr>
        <w:t>《重庆市渝中区社区养老服务站运营补助申请表》</w:t>
      </w:r>
    </w:p>
    <w:p w:rsidR="00536BC0" w:rsidRDefault="008C4DB5">
      <w:pPr>
        <w:spacing w:line="620" w:lineRule="exact"/>
      </w:pPr>
      <w:r>
        <w:rPr>
          <w:rFonts w:eastAsia="方正仿宋_GBK" w:hint="eastAsia"/>
          <w:sz w:val="32"/>
          <w:szCs w:val="32"/>
        </w:rPr>
        <w:t xml:space="preserve">          2.</w:t>
      </w:r>
      <w:r>
        <w:rPr>
          <w:rFonts w:eastAsia="方正仿宋_GBK"/>
          <w:sz w:val="32"/>
          <w:szCs w:val="32"/>
        </w:rPr>
        <w:t>《重庆市渝中区社区养老服务站运营补助考核发放实施细则</w:t>
      </w:r>
      <w:r>
        <w:rPr>
          <w:rFonts w:eastAsia="方正仿宋_GBK" w:hint="eastAsia"/>
          <w:sz w:val="32"/>
          <w:szCs w:val="32"/>
        </w:rPr>
        <w:t>（试行）</w:t>
      </w:r>
      <w:r>
        <w:rPr>
          <w:rFonts w:eastAsia="方正仿宋_GBK"/>
          <w:sz w:val="32"/>
          <w:szCs w:val="32"/>
        </w:rPr>
        <w:t>》</w:t>
      </w:r>
    </w:p>
    <w:p w:rsidR="00536BC0" w:rsidRDefault="00536BC0">
      <w:pPr>
        <w:widowControl/>
        <w:spacing w:line="600" w:lineRule="exact"/>
        <w:ind w:firstLineChars="200" w:firstLine="640"/>
        <w:rPr>
          <w:rFonts w:eastAsia="方正仿宋_GBK"/>
          <w:sz w:val="32"/>
          <w:szCs w:val="32"/>
        </w:rPr>
      </w:pPr>
    </w:p>
    <w:p w:rsidR="00536BC0" w:rsidRDefault="00536BC0">
      <w:pPr>
        <w:tabs>
          <w:tab w:val="left" w:pos="11679"/>
        </w:tabs>
        <w:ind w:firstLine="563"/>
      </w:pPr>
    </w:p>
    <w:p w:rsidR="00536BC0" w:rsidRDefault="00536BC0">
      <w:pPr>
        <w:spacing w:line="595" w:lineRule="exact"/>
        <w:rPr>
          <w:rFonts w:ascii="方正小标宋_GBK" w:eastAsia="方正小标宋_GBK" w:hAnsi="方正小标宋_GBK" w:cs="方正小标宋_GBK"/>
          <w:sz w:val="44"/>
          <w:szCs w:val="44"/>
        </w:rPr>
      </w:pPr>
    </w:p>
    <w:p w:rsidR="00536BC0" w:rsidRDefault="00536BC0">
      <w:pPr>
        <w:pStyle w:val="p0"/>
      </w:pPr>
    </w:p>
    <w:p w:rsidR="00536BC0" w:rsidRDefault="00536BC0">
      <w:pPr>
        <w:pStyle w:val="p0"/>
      </w:pPr>
    </w:p>
    <w:p w:rsidR="00536BC0" w:rsidRDefault="00536BC0">
      <w:pPr>
        <w:pStyle w:val="p0"/>
      </w:pPr>
    </w:p>
    <w:p w:rsidR="00536BC0" w:rsidRDefault="00536BC0">
      <w:pPr>
        <w:pStyle w:val="p0"/>
      </w:pPr>
    </w:p>
    <w:p w:rsidR="00536BC0" w:rsidRDefault="00536BC0">
      <w:pPr>
        <w:pStyle w:val="p0"/>
      </w:pPr>
    </w:p>
    <w:p w:rsidR="00536BC0" w:rsidRDefault="00536BC0">
      <w:pPr>
        <w:pStyle w:val="p0"/>
      </w:pPr>
    </w:p>
    <w:p w:rsidR="00536BC0" w:rsidRDefault="00536BC0">
      <w:pPr>
        <w:pStyle w:val="p0"/>
        <w:rPr>
          <w:rFonts w:ascii="方正黑体_GBK" w:eastAsia="方正黑体_GBK" w:hAnsi="方正黑体_GBK" w:cs="方正黑体_GBK"/>
          <w:sz w:val="32"/>
        </w:rPr>
      </w:pPr>
    </w:p>
    <w:p w:rsidR="00536BC0" w:rsidRDefault="00536BC0">
      <w:pPr>
        <w:pStyle w:val="p0"/>
        <w:rPr>
          <w:rFonts w:ascii="方正黑体_GBK" w:eastAsia="方正黑体_GBK" w:hAnsi="方正黑体_GBK" w:cs="方正黑体_GBK"/>
          <w:sz w:val="32"/>
        </w:rPr>
      </w:pPr>
    </w:p>
    <w:p w:rsidR="00536BC0" w:rsidRDefault="00536BC0">
      <w:pPr>
        <w:pStyle w:val="p0"/>
        <w:rPr>
          <w:rFonts w:ascii="方正黑体_GBK" w:eastAsia="方正黑体_GBK" w:hAnsi="方正黑体_GBK" w:cs="方正黑体_GBK"/>
          <w:sz w:val="32"/>
        </w:rPr>
      </w:pPr>
    </w:p>
    <w:p w:rsidR="00536BC0" w:rsidRDefault="00536BC0">
      <w:pPr>
        <w:pStyle w:val="p0"/>
        <w:rPr>
          <w:rFonts w:ascii="方正黑体_GBK" w:eastAsia="方正黑体_GBK" w:hAnsi="方正黑体_GBK" w:cs="方正黑体_GBK"/>
          <w:sz w:val="32"/>
        </w:rPr>
      </w:pPr>
    </w:p>
    <w:p w:rsidR="00536BC0" w:rsidRDefault="008C4DB5">
      <w:pPr>
        <w:pStyle w:val="p0"/>
        <w:rPr>
          <w:rFonts w:ascii="方正黑体_GBK" w:eastAsia="方正黑体_GBK" w:hAnsi="方正黑体_GBK" w:cs="方正黑体_GBK"/>
          <w:sz w:val="32"/>
        </w:rPr>
      </w:pPr>
      <w:r>
        <w:rPr>
          <w:rFonts w:ascii="方正黑体_GBK" w:eastAsia="方正黑体_GBK" w:hAnsi="方正黑体_GBK" w:cs="方正黑体_GBK" w:hint="eastAsia"/>
          <w:sz w:val="32"/>
        </w:rPr>
        <w:lastRenderedPageBreak/>
        <w:t>附件</w:t>
      </w:r>
      <w:r>
        <w:rPr>
          <w:rFonts w:ascii="方正黑体_GBK" w:eastAsia="方正黑体_GBK" w:hAnsi="方正黑体_GBK" w:cs="方正黑体_GBK" w:hint="eastAsia"/>
          <w:sz w:val="32"/>
        </w:rPr>
        <w:t>1</w:t>
      </w:r>
    </w:p>
    <w:p w:rsidR="00536BC0" w:rsidRDefault="008C4DB5">
      <w:pPr>
        <w:numPr>
          <w:ins w:id="1" w:author="USER" w:date="2014-01-03T10:14:00Z"/>
        </w:numPr>
        <w:spacing w:beforeLines="50" w:before="158" w:line="380" w:lineRule="exact"/>
        <w:jc w:val="center"/>
        <w:rPr>
          <w:rFonts w:ascii="方正小标宋_GBK" w:eastAsia="方正小标宋_GBK" w:hAnsi="方正小标宋_GBK" w:cs="方正小标宋_GBK"/>
          <w:bCs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bCs/>
          <w:sz w:val="44"/>
          <w:szCs w:val="44"/>
        </w:rPr>
        <w:t>重庆市渝中区社区养老服务站运营补助申请表</w:t>
      </w:r>
      <w:r>
        <w:rPr>
          <w:rFonts w:ascii="方正小标宋_GBK" w:eastAsia="方正小标宋_GBK" w:hAnsi="方正小标宋_GBK" w:cs="方正小标宋_GBK" w:hint="eastAsia"/>
          <w:bCs/>
          <w:sz w:val="44"/>
          <w:szCs w:val="44"/>
        </w:rPr>
        <w:t xml:space="preserve"> </w:t>
      </w:r>
    </w:p>
    <w:p w:rsidR="00536BC0" w:rsidRDefault="008C4DB5">
      <w:pPr>
        <w:numPr>
          <w:ins w:id="2" w:author="USER" w:date="2016-12-27T10:31:00Z"/>
        </w:numPr>
        <w:spacing w:beforeLines="50" w:before="158" w:afterLines="50" w:after="158" w:line="340" w:lineRule="exact"/>
        <w:jc w:val="center"/>
        <w:rPr>
          <w:rFonts w:ascii="方正黑体_GBK" w:eastAsia="方正黑体_GBK" w:hAnsi="方正黑体_GBK" w:cs="方正黑体_GBK"/>
          <w:sz w:val="32"/>
          <w:szCs w:val="32"/>
        </w:rPr>
      </w:pPr>
      <w:r>
        <w:rPr>
          <w:rFonts w:ascii="方正仿宋_GBK" w:eastAsia="方正仿宋_GBK" w:hint="eastAsia"/>
          <w:b/>
          <w:sz w:val="24"/>
        </w:rPr>
        <w:t>（所属时间：</w:t>
      </w:r>
      <w:r>
        <w:rPr>
          <w:rFonts w:ascii="方正仿宋_GBK" w:eastAsia="方正仿宋_GBK" w:hint="eastAsia"/>
          <w:b/>
          <w:sz w:val="24"/>
        </w:rPr>
        <w:t xml:space="preserve">      </w:t>
      </w:r>
      <w:r>
        <w:rPr>
          <w:rFonts w:ascii="方正仿宋_GBK" w:eastAsia="方正仿宋_GBK" w:hint="eastAsia"/>
          <w:b/>
          <w:sz w:val="24"/>
        </w:rPr>
        <w:t>年</w:t>
      </w:r>
      <w:r>
        <w:rPr>
          <w:rFonts w:ascii="方正仿宋_GBK" w:eastAsia="方正仿宋_GBK" w:hint="eastAsia"/>
          <w:b/>
          <w:sz w:val="24"/>
        </w:rPr>
        <w:t xml:space="preserve">    </w:t>
      </w:r>
      <w:r>
        <w:rPr>
          <w:rFonts w:ascii="方正仿宋_GBK" w:eastAsia="方正仿宋_GBK" w:hint="eastAsia"/>
          <w:b/>
          <w:sz w:val="24"/>
        </w:rPr>
        <w:t>月）</w:t>
      </w:r>
    </w:p>
    <w:tbl>
      <w:tblPr>
        <w:tblW w:w="97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1"/>
        <w:gridCol w:w="907"/>
        <w:gridCol w:w="283"/>
        <w:gridCol w:w="895"/>
        <w:gridCol w:w="1181"/>
        <w:gridCol w:w="1328"/>
        <w:gridCol w:w="324"/>
        <w:gridCol w:w="928"/>
        <w:gridCol w:w="250"/>
        <w:gridCol w:w="7"/>
        <w:gridCol w:w="1037"/>
        <w:gridCol w:w="1088"/>
        <w:gridCol w:w="1045"/>
        <w:gridCol w:w="46"/>
      </w:tblGrid>
      <w:tr w:rsidR="00536BC0">
        <w:trPr>
          <w:cantSplit/>
          <w:trHeight w:val="828"/>
          <w:jc w:val="center"/>
        </w:trPr>
        <w:tc>
          <w:tcPr>
            <w:tcW w:w="1581" w:type="dxa"/>
            <w:gridSpan w:val="3"/>
            <w:vAlign w:val="center"/>
          </w:tcPr>
          <w:p w:rsidR="00536BC0" w:rsidRDefault="008C4DB5">
            <w:p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运营机构</w:t>
            </w:r>
          </w:p>
        </w:tc>
        <w:tc>
          <w:tcPr>
            <w:tcW w:w="3728" w:type="dxa"/>
            <w:gridSpan w:val="4"/>
            <w:vAlign w:val="center"/>
          </w:tcPr>
          <w:p w:rsidR="00536BC0" w:rsidRDefault="00536BC0">
            <w:pPr>
              <w:numPr>
                <w:ins w:id="3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78" w:type="dxa"/>
            <w:gridSpan w:val="2"/>
            <w:vAlign w:val="center"/>
          </w:tcPr>
          <w:p w:rsidR="00536BC0" w:rsidRDefault="008C4DB5">
            <w:pPr>
              <w:numPr>
                <w:ins w:id="4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负责人</w:t>
            </w:r>
          </w:p>
        </w:tc>
        <w:tc>
          <w:tcPr>
            <w:tcW w:w="3223" w:type="dxa"/>
            <w:gridSpan w:val="5"/>
          </w:tcPr>
          <w:p w:rsidR="00536BC0" w:rsidRDefault="00536BC0">
            <w:pPr>
              <w:numPr>
                <w:ins w:id="5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536BC0">
        <w:trPr>
          <w:cantSplit/>
          <w:trHeight w:val="754"/>
          <w:jc w:val="center"/>
        </w:trPr>
        <w:tc>
          <w:tcPr>
            <w:tcW w:w="1581" w:type="dxa"/>
            <w:gridSpan w:val="3"/>
            <w:vAlign w:val="center"/>
          </w:tcPr>
          <w:p w:rsidR="00536BC0" w:rsidRDefault="008C4DB5">
            <w:pPr>
              <w:numPr>
                <w:ins w:id="6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地</w:t>
            </w: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</w:rPr>
              <w:t>址</w:t>
            </w:r>
          </w:p>
        </w:tc>
        <w:tc>
          <w:tcPr>
            <w:tcW w:w="3728" w:type="dxa"/>
            <w:gridSpan w:val="4"/>
            <w:vAlign w:val="center"/>
          </w:tcPr>
          <w:p w:rsidR="00536BC0" w:rsidRDefault="00536BC0">
            <w:pPr>
              <w:numPr>
                <w:ins w:id="7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78" w:type="dxa"/>
            <w:gridSpan w:val="2"/>
            <w:vAlign w:val="center"/>
          </w:tcPr>
          <w:p w:rsidR="00536BC0" w:rsidRDefault="008C4DB5">
            <w:pPr>
              <w:numPr>
                <w:ins w:id="8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邮政编码</w:t>
            </w:r>
          </w:p>
        </w:tc>
        <w:tc>
          <w:tcPr>
            <w:tcW w:w="3223" w:type="dxa"/>
            <w:gridSpan w:val="5"/>
          </w:tcPr>
          <w:p w:rsidR="00536BC0" w:rsidRDefault="00536BC0">
            <w:pPr>
              <w:widowControl/>
              <w:numPr>
                <w:ins w:id="9" w:author="微软用户" w:date="2013-06-26T11:06:00Z"/>
              </w:numPr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536BC0">
        <w:trPr>
          <w:cantSplit/>
          <w:trHeight w:val="806"/>
          <w:jc w:val="center"/>
        </w:trPr>
        <w:tc>
          <w:tcPr>
            <w:tcW w:w="1581" w:type="dxa"/>
            <w:gridSpan w:val="3"/>
            <w:vAlign w:val="center"/>
          </w:tcPr>
          <w:p w:rsidR="00536BC0" w:rsidRDefault="008C4DB5">
            <w:pPr>
              <w:numPr>
                <w:ins w:id="10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联系电话</w:t>
            </w:r>
          </w:p>
        </w:tc>
        <w:tc>
          <w:tcPr>
            <w:tcW w:w="3728" w:type="dxa"/>
            <w:gridSpan w:val="4"/>
            <w:vAlign w:val="center"/>
          </w:tcPr>
          <w:p w:rsidR="00536BC0" w:rsidRDefault="00536BC0">
            <w:pPr>
              <w:numPr>
                <w:ins w:id="11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78" w:type="dxa"/>
            <w:gridSpan w:val="2"/>
            <w:vAlign w:val="center"/>
          </w:tcPr>
          <w:p w:rsidR="00536BC0" w:rsidRDefault="008C4DB5">
            <w:pPr>
              <w:numPr>
                <w:ins w:id="12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电子邮箱</w:t>
            </w:r>
          </w:p>
        </w:tc>
        <w:tc>
          <w:tcPr>
            <w:tcW w:w="3223" w:type="dxa"/>
            <w:gridSpan w:val="5"/>
          </w:tcPr>
          <w:p w:rsidR="00536BC0" w:rsidRDefault="00536BC0">
            <w:pPr>
              <w:widowControl/>
              <w:numPr>
                <w:ins w:id="13" w:author="微软用户" w:date="2013-06-26T11:06:00Z"/>
              </w:numPr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536BC0">
        <w:trPr>
          <w:cantSplit/>
          <w:trHeight w:val="858"/>
          <w:jc w:val="center"/>
        </w:trPr>
        <w:tc>
          <w:tcPr>
            <w:tcW w:w="1581" w:type="dxa"/>
            <w:gridSpan w:val="3"/>
            <w:vAlign w:val="center"/>
          </w:tcPr>
          <w:p w:rsidR="00536BC0" w:rsidRDefault="008C4DB5">
            <w:pPr>
              <w:numPr>
                <w:ins w:id="14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运营站点</w:t>
            </w:r>
          </w:p>
        </w:tc>
        <w:tc>
          <w:tcPr>
            <w:tcW w:w="3728" w:type="dxa"/>
            <w:gridSpan w:val="4"/>
            <w:vAlign w:val="center"/>
          </w:tcPr>
          <w:p w:rsidR="00536BC0" w:rsidRDefault="00536BC0">
            <w:pPr>
              <w:numPr>
                <w:ins w:id="15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78" w:type="dxa"/>
            <w:gridSpan w:val="2"/>
            <w:vAlign w:val="center"/>
          </w:tcPr>
          <w:p w:rsidR="00536BC0" w:rsidRDefault="008C4DB5">
            <w:pPr>
              <w:numPr>
                <w:ins w:id="16" w:author="微软用户" w:date="2013-06-26T11:06:00Z"/>
              </w:numPr>
              <w:adjustRightInd w:val="0"/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覆盖社区</w:t>
            </w:r>
          </w:p>
        </w:tc>
        <w:tc>
          <w:tcPr>
            <w:tcW w:w="3223" w:type="dxa"/>
            <w:gridSpan w:val="5"/>
            <w:vAlign w:val="center"/>
          </w:tcPr>
          <w:p w:rsidR="00536BC0" w:rsidRDefault="00536BC0">
            <w:pPr>
              <w:numPr>
                <w:ins w:id="17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536BC0">
        <w:trPr>
          <w:cantSplit/>
          <w:trHeight w:val="979"/>
          <w:jc w:val="center"/>
        </w:trPr>
        <w:tc>
          <w:tcPr>
            <w:tcW w:w="1581" w:type="dxa"/>
            <w:gridSpan w:val="3"/>
            <w:vAlign w:val="center"/>
          </w:tcPr>
          <w:p w:rsidR="00536BC0" w:rsidRDefault="008C4DB5">
            <w:pPr>
              <w:numPr>
                <w:ins w:id="18" w:author="USER" w:date="2014-01-03T10:10:00Z"/>
              </w:numPr>
              <w:adjustRightInd w:val="0"/>
              <w:spacing w:line="340" w:lineRule="exact"/>
              <w:jc w:val="center"/>
              <w:rPr>
                <w:rFonts w:ascii="仿宋_GB2312" w:eastAsia="仿宋_GB2312" w:hAnsi="宋体"/>
                <w:spacing w:val="-20"/>
                <w:sz w:val="24"/>
              </w:rPr>
            </w:pPr>
            <w:r>
              <w:rPr>
                <w:rFonts w:ascii="仿宋_GB2312" w:eastAsia="仿宋_GB2312" w:hAnsi="宋体" w:hint="eastAsia"/>
                <w:spacing w:val="-20"/>
                <w:sz w:val="24"/>
              </w:rPr>
              <w:t>建筑面积</w:t>
            </w:r>
          </w:p>
          <w:p w:rsidR="00536BC0" w:rsidRDefault="008C4DB5">
            <w:pPr>
              <w:numPr>
                <w:ins w:id="19" w:author="USER" w:date="2014-01-03T10:10:00Z"/>
              </w:numPr>
              <w:adjustRightInd w:val="0"/>
              <w:spacing w:line="340" w:lineRule="exact"/>
              <w:jc w:val="center"/>
              <w:rPr>
                <w:rFonts w:ascii="仿宋_GB2312" w:eastAsia="仿宋_GB2312" w:hAnsi="宋体"/>
                <w:spacing w:val="-20"/>
                <w:sz w:val="24"/>
              </w:rPr>
            </w:pPr>
            <w:r>
              <w:rPr>
                <w:rFonts w:ascii="仿宋_GB2312" w:eastAsia="仿宋_GB2312" w:hAnsi="宋体" w:hint="eastAsia"/>
                <w:spacing w:val="-20"/>
                <w:sz w:val="24"/>
              </w:rPr>
              <w:t>（㎡）</w:t>
            </w:r>
          </w:p>
        </w:tc>
        <w:tc>
          <w:tcPr>
            <w:tcW w:w="3728" w:type="dxa"/>
            <w:gridSpan w:val="4"/>
            <w:vAlign w:val="center"/>
          </w:tcPr>
          <w:p w:rsidR="00536BC0" w:rsidRDefault="008C4DB5">
            <w:pPr>
              <w:numPr>
                <w:ins w:id="20" w:author="微软用户" w:date="2013-06-26T11:06:00Z"/>
              </w:numPr>
              <w:adjustRightInd w:val="0"/>
              <w:spacing w:line="28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</w:t>
            </w:r>
          </w:p>
        </w:tc>
        <w:tc>
          <w:tcPr>
            <w:tcW w:w="1178" w:type="dxa"/>
            <w:gridSpan w:val="2"/>
            <w:vAlign w:val="center"/>
          </w:tcPr>
          <w:p w:rsidR="00536BC0" w:rsidRDefault="008C4DB5">
            <w:pPr>
              <w:numPr>
                <w:ins w:id="21" w:author="微软用户" w:date="2013-06-26T11:06:00Z"/>
              </w:numPr>
              <w:adjustRightInd w:val="0"/>
              <w:spacing w:line="340" w:lineRule="exact"/>
              <w:jc w:val="center"/>
              <w:rPr>
                <w:rFonts w:ascii="仿宋_GB2312" w:eastAsia="仿宋_GB2312" w:hAnsi="宋体"/>
                <w:spacing w:val="-20"/>
                <w:sz w:val="24"/>
              </w:rPr>
            </w:pPr>
            <w:r>
              <w:rPr>
                <w:rFonts w:ascii="仿宋_GB2312" w:eastAsia="仿宋_GB2312" w:hAnsi="宋体" w:hint="eastAsia"/>
                <w:spacing w:val="-20"/>
                <w:sz w:val="24"/>
              </w:rPr>
              <w:t>社区老年人数（人）</w:t>
            </w:r>
          </w:p>
        </w:tc>
        <w:tc>
          <w:tcPr>
            <w:tcW w:w="3223" w:type="dxa"/>
            <w:gridSpan w:val="5"/>
          </w:tcPr>
          <w:p w:rsidR="00536BC0" w:rsidRDefault="00536BC0">
            <w:pPr>
              <w:numPr>
                <w:ins w:id="22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536BC0">
        <w:trPr>
          <w:trHeight w:val="868"/>
          <w:jc w:val="center"/>
        </w:trPr>
        <w:tc>
          <w:tcPr>
            <w:tcW w:w="1581" w:type="dxa"/>
            <w:gridSpan w:val="3"/>
            <w:vAlign w:val="center"/>
          </w:tcPr>
          <w:p w:rsidR="00536BC0" w:rsidRDefault="008C4DB5">
            <w:pPr>
              <w:adjustRightInd w:val="0"/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开户名</w:t>
            </w:r>
          </w:p>
        </w:tc>
        <w:tc>
          <w:tcPr>
            <w:tcW w:w="3728" w:type="dxa"/>
            <w:gridSpan w:val="4"/>
            <w:vAlign w:val="center"/>
          </w:tcPr>
          <w:p w:rsidR="00536BC0" w:rsidRDefault="00536BC0">
            <w:p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85" w:type="dxa"/>
            <w:gridSpan w:val="3"/>
            <w:vAlign w:val="center"/>
          </w:tcPr>
          <w:p w:rsidR="00536BC0" w:rsidRDefault="008C4DB5">
            <w:pPr>
              <w:adjustRightInd w:val="0"/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开户行</w:t>
            </w:r>
          </w:p>
        </w:tc>
        <w:tc>
          <w:tcPr>
            <w:tcW w:w="3216" w:type="dxa"/>
            <w:gridSpan w:val="4"/>
            <w:vAlign w:val="center"/>
          </w:tcPr>
          <w:p w:rsidR="00536BC0" w:rsidRDefault="00536BC0">
            <w:p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  <w:p w:rsidR="00536BC0" w:rsidRDefault="00536BC0">
            <w:p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536BC0">
        <w:trPr>
          <w:trHeight w:val="678"/>
          <w:jc w:val="center"/>
        </w:trPr>
        <w:tc>
          <w:tcPr>
            <w:tcW w:w="1581" w:type="dxa"/>
            <w:gridSpan w:val="3"/>
            <w:vAlign w:val="center"/>
          </w:tcPr>
          <w:p w:rsidR="00536BC0" w:rsidRDefault="008C4DB5">
            <w:pPr>
              <w:numPr>
                <w:ins w:id="23" w:author="微软用户" w:date="2013-06-26T11:06:00Z"/>
              </w:numPr>
              <w:adjustRightInd w:val="0"/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银行账号</w:t>
            </w:r>
          </w:p>
        </w:tc>
        <w:tc>
          <w:tcPr>
            <w:tcW w:w="8129" w:type="dxa"/>
            <w:gridSpan w:val="11"/>
            <w:vAlign w:val="center"/>
          </w:tcPr>
          <w:p w:rsidR="00536BC0" w:rsidRDefault="00536BC0">
            <w:pPr>
              <w:numPr>
                <w:ins w:id="24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536BC0">
        <w:trPr>
          <w:trHeight w:val="1825"/>
          <w:jc w:val="center"/>
        </w:trPr>
        <w:tc>
          <w:tcPr>
            <w:tcW w:w="1298" w:type="dxa"/>
            <w:gridSpan w:val="2"/>
            <w:vAlign w:val="center"/>
          </w:tcPr>
          <w:p w:rsidR="00536BC0" w:rsidRDefault="00536BC0">
            <w:pPr>
              <w:adjustRightInd w:val="0"/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  <w:p w:rsidR="00536BC0" w:rsidRDefault="008C4DB5">
            <w:pPr>
              <w:adjustRightInd w:val="0"/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运营</w:t>
            </w:r>
          </w:p>
          <w:p w:rsidR="00536BC0" w:rsidRDefault="008C4DB5">
            <w:pPr>
              <w:adjustRightInd w:val="0"/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补助</w:t>
            </w:r>
          </w:p>
          <w:p w:rsidR="00536BC0" w:rsidRDefault="00536BC0">
            <w:pPr>
              <w:adjustRightInd w:val="0"/>
              <w:spacing w:line="34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78" w:type="dxa"/>
            <w:gridSpan w:val="2"/>
            <w:vAlign w:val="center"/>
          </w:tcPr>
          <w:p w:rsidR="00536BC0" w:rsidRDefault="008C4DB5">
            <w:pPr>
              <w:adjustRightInd w:val="0"/>
              <w:spacing w:line="280" w:lineRule="exact"/>
              <w:jc w:val="center"/>
              <w:rPr>
                <w:rFonts w:ascii="仿宋_GB2312" w:eastAsia="仿宋_GB2312"/>
                <w:spacing w:val="-24"/>
                <w:sz w:val="24"/>
              </w:rPr>
            </w:pPr>
            <w:r>
              <w:rPr>
                <w:rFonts w:ascii="仿宋_GB2312" w:eastAsia="仿宋_GB2312" w:hint="eastAsia"/>
                <w:spacing w:val="-24"/>
                <w:sz w:val="24"/>
              </w:rPr>
              <w:t>老年人信</w:t>
            </w:r>
          </w:p>
          <w:p w:rsidR="00536BC0" w:rsidRDefault="008C4DB5">
            <w:pPr>
              <w:adjustRightInd w:val="0"/>
              <w:spacing w:line="280" w:lineRule="exact"/>
              <w:jc w:val="center"/>
              <w:rPr>
                <w:rFonts w:ascii="仿宋_GB2312" w:eastAsia="仿宋_GB2312"/>
                <w:spacing w:val="-24"/>
                <w:sz w:val="24"/>
              </w:rPr>
            </w:pPr>
            <w:proofErr w:type="gramStart"/>
            <w:r>
              <w:rPr>
                <w:rFonts w:ascii="仿宋_GB2312" w:eastAsia="仿宋_GB2312" w:hint="eastAsia"/>
                <w:spacing w:val="-24"/>
                <w:sz w:val="24"/>
              </w:rPr>
              <w:t>息管理工</w:t>
            </w:r>
            <w:proofErr w:type="gramEnd"/>
          </w:p>
          <w:p w:rsidR="00536BC0" w:rsidRDefault="008C4DB5">
            <w:pPr>
              <w:adjustRightInd w:val="0"/>
              <w:spacing w:line="280" w:lineRule="exact"/>
              <w:jc w:val="center"/>
              <w:rPr>
                <w:rFonts w:ascii="仿宋_GB2312" w:eastAsia="仿宋_GB2312"/>
                <w:spacing w:val="-24"/>
                <w:sz w:val="24"/>
              </w:rPr>
            </w:pPr>
            <w:r>
              <w:rPr>
                <w:rFonts w:ascii="仿宋_GB2312" w:eastAsia="仿宋_GB2312" w:hint="eastAsia"/>
                <w:spacing w:val="-24"/>
                <w:sz w:val="24"/>
              </w:rPr>
              <w:t>作补助</w:t>
            </w:r>
          </w:p>
        </w:tc>
        <w:tc>
          <w:tcPr>
            <w:tcW w:w="1181" w:type="dxa"/>
            <w:vAlign w:val="center"/>
          </w:tcPr>
          <w:p w:rsidR="00536BC0" w:rsidRDefault="008C4DB5">
            <w:pPr>
              <w:adjustRightInd w:val="0"/>
              <w:spacing w:line="280" w:lineRule="exact"/>
              <w:jc w:val="center"/>
              <w:rPr>
                <w:rFonts w:ascii="仿宋_GB2312" w:eastAsia="仿宋_GB2312"/>
                <w:spacing w:val="-24"/>
                <w:sz w:val="24"/>
              </w:rPr>
            </w:pPr>
            <w:r>
              <w:rPr>
                <w:rFonts w:ascii="仿宋_GB2312" w:eastAsia="仿宋_GB2312" w:hint="eastAsia"/>
                <w:spacing w:val="-24"/>
                <w:sz w:val="24"/>
              </w:rPr>
              <w:t>老年活动</w:t>
            </w:r>
          </w:p>
          <w:p w:rsidR="00536BC0" w:rsidRDefault="008C4DB5">
            <w:pPr>
              <w:adjustRightInd w:val="0"/>
              <w:spacing w:line="280" w:lineRule="exact"/>
              <w:jc w:val="center"/>
              <w:rPr>
                <w:rFonts w:ascii="仿宋_GB2312" w:eastAsia="仿宋_GB2312"/>
                <w:spacing w:val="-24"/>
                <w:sz w:val="24"/>
              </w:rPr>
            </w:pPr>
            <w:r>
              <w:rPr>
                <w:rFonts w:ascii="仿宋_GB2312" w:eastAsia="仿宋_GB2312" w:hint="eastAsia"/>
                <w:spacing w:val="-24"/>
                <w:sz w:val="24"/>
              </w:rPr>
              <w:t>组织工作</w:t>
            </w:r>
          </w:p>
          <w:p w:rsidR="00536BC0" w:rsidRDefault="008C4DB5">
            <w:pPr>
              <w:adjustRightInd w:val="0"/>
              <w:spacing w:line="280" w:lineRule="exact"/>
              <w:jc w:val="center"/>
              <w:rPr>
                <w:rFonts w:ascii="仿宋_GB2312" w:eastAsia="仿宋_GB2312"/>
                <w:spacing w:val="-24"/>
                <w:sz w:val="24"/>
              </w:rPr>
            </w:pPr>
            <w:r>
              <w:rPr>
                <w:rFonts w:ascii="仿宋_GB2312" w:eastAsia="仿宋_GB2312" w:hint="eastAsia"/>
                <w:spacing w:val="-24"/>
                <w:sz w:val="24"/>
              </w:rPr>
              <w:t>补助</w:t>
            </w:r>
          </w:p>
        </w:tc>
        <w:tc>
          <w:tcPr>
            <w:tcW w:w="1328" w:type="dxa"/>
            <w:vAlign w:val="center"/>
          </w:tcPr>
          <w:p w:rsidR="00536BC0" w:rsidRDefault="008C4DB5">
            <w:pPr>
              <w:adjustRightInd w:val="0"/>
              <w:spacing w:line="280" w:lineRule="exact"/>
              <w:jc w:val="center"/>
              <w:rPr>
                <w:rFonts w:ascii="仿宋_GB2312" w:eastAsia="仿宋_GB2312"/>
                <w:spacing w:val="-24"/>
                <w:sz w:val="24"/>
              </w:rPr>
            </w:pPr>
            <w:r>
              <w:rPr>
                <w:rFonts w:ascii="仿宋_GB2312" w:eastAsia="仿宋_GB2312" w:hint="eastAsia"/>
                <w:spacing w:val="-24"/>
                <w:sz w:val="24"/>
              </w:rPr>
              <w:t>空巢老年人</w:t>
            </w:r>
          </w:p>
          <w:p w:rsidR="00536BC0" w:rsidRDefault="008C4DB5">
            <w:pPr>
              <w:numPr>
                <w:ins w:id="25" w:author="USER" w:date="2017-04-19T09:40:00Z"/>
              </w:numPr>
              <w:adjustRightInd w:val="0"/>
              <w:spacing w:line="280" w:lineRule="exact"/>
              <w:jc w:val="center"/>
              <w:rPr>
                <w:rFonts w:ascii="仿宋_GB2312" w:eastAsia="仿宋_GB2312"/>
                <w:spacing w:val="-24"/>
                <w:sz w:val="24"/>
              </w:rPr>
            </w:pPr>
            <w:r>
              <w:rPr>
                <w:rFonts w:ascii="仿宋_GB2312" w:eastAsia="仿宋_GB2312" w:hint="eastAsia"/>
                <w:spacing w:val="-24"/>
                <w:sz w:val="24"/>
              </w:rPr>
              <w:t>关爱工作</w:t>
            </w:r>
          </w:p>
          <w:p w:rsidR="00536BC0" w:rsidRDefault="008C4DB5">
            <w:pPr>
              <w:adjustRightInd w:val="0"/>
              <w:spacing w:line="280" w:lineRule="exact"/>
              <w:jc w:val="center"/>
              <w:rPr>
                <w:rFonts w:ascii="仿宋_GB2312" w:eastAsia="仿宋_GB2312"/>
                <w:spacing w:val="-24"/>
                <w:sz w:val="24"/>
              </w:rPr>
            </w:pPr>
            <w:r>
              <w:rPr>
                <w:rFonts w:ascii="仿宋_GB2312" w:eastAsia="仿宋_GB2312" w:hint="eastAsia"/>
                <w:spacing w:val="-24"/>
                <w:sz w:val="24"/>
              </w:rPr>
              <w:t>补助</w:t>
            </w:r>
          </w:p>
        </w:tc>
        <w:tc>
          <w:tcPr>
            <w:tcW w:w="1252" w:type="dxa"/>
            <w:gridSpan w:val="2"/>
            <w:vAlign w:val="center"/>
          </w:tcPr>
          <w:p w:rsidR="00536BC0" w:rsidRDefault="008C4DB5">
            <w:pPr>
              <w:jc w:val="center"/>
              <w:rPr>
                <w:rFonts w:ascii="仿宋_GB2312" w:eastAsia="仿宋_GB2312"/>
                <w:spacing w:val="-22"/>
                <w:sz w:val="24"/>
              </w:rPr>
            </w:pPr>
            <w:r>
              <w:rPr>
                <w:rFonts w:ascii="仿宋_GB2312" w:eastAsia="仿宋_GB2312" w:hint="eastAsia"/>
                <w:spacing w:val="-22"/>
                <w:sz w:val="24"/>
              </w:rPr>
              <w:t>为老志愿</w:t>
            </w:r>
          </w:p>
          <w:p w:rsidR="00536BC0" w:rsidRDefault="008C4DB5">
            <w:pPr>
              <w:jc w:val="center"/>
              <w:rPr>
                <w:rFonts w:ascii="仿宋_GB2312" w:eastAsia="仿宋_GB2312"/>
                <w:spacing w:val="-22"/>
                <w:sz w:val="24"/>
              </w:rPr>
            </w:pPr>
            <w:r>
              <w:rPr>
                <w:rFonts w:ascii="仿宋_GB2312" w:eastAsia="仿宋_GB2312" w:hint="eastAsia"/>
                <w:spacing w:val="-22"/>
                <w:sz w:val="24"/>
              </w:rPr>
              <w:t>服务工作</w:t>
            </w:r>
          </w:p>
          <w:p w:rsidR="00536BC0" w:rsidRDefault="008C4DB5">
            <w:pPr>
              <w:jc w:val="center"/>
              <w:rPr>
                <w:rFonts w:ascii="仿宋_GB2312" w:eastAsia="仿宋_GB2312"/>
                <w:spacing w:val="-22"/>
                <w:sz w:val="24"/>
              </w:rPr>
            </w:pPr>
            <w:r>
              <w:rPr>
                <w:rFonts w:ascii="仿宋_GB2312" w:eastAsia="仿宋_GB2312" w:hint="eastAsia"/>
                <w:spacing w:val="-22"/>
                <w:sz w:val="24"/>
              </w:rPr>
              <w:t>补助</w:t>
            </w:r>
          </w:p>
        </w:tc>
        <w:tc>
          <w:tcPr>
            <w:tcW w:w="1294" w:type="dxa"/>
            <w:gridSpan w:val="3"/>
            <w:vAlign w:val="center"/>
          </w:tcPr>
          <w:p w:rsidR="00536BC0" w:rsidRDefault="008C4DB5">
            <w:pPr>
              <w:adjustRightInd w:val="0"/>
              <w:spacing w:line="280" w:lineRule="exact"/>
              <w:jc w:val="center"/>
              <w:rPr>
                <w:rFonts w:ascii="仿宋_GB2312" w:eastAsia="仿宋_GB2312"/>
                <w:spacing w:val="-2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拓展服务工作补助</w:t>
            </w:r>
          </w:p>
        </w:tc>
        <w:tc>
          <w:tcPr>
            <w:tcW w:w="1088" w:type="dxa"/>
            <w:vAlign w:val="center"/>
          </w:tcPr>
          <w:p w:rsidR="00536BC0" w:rsidRDefault="008C4DB5">
            <w:pPr>
              <w:jc w:val="center"/>
              <w:rPr>
                <w:rFonts w:ascii="仿宋_GB2312" w:eastAsia="仿宋_GB2312"/>
                <w:spacing w:val="-22"/>
                <w:sz w:val="24"/>
              </w:rPr>
            </w:pPr>
            <w:r>
              <w:rPr>
                <w:rFonts w:ascii="仿宋_GB2312" w:eastAsia="仿宋_GB2312" w:hint="eastAsia"/>
                <w:spacing w:val="-22"/>
                <w:sz w:val="24"/>
              </w:rPr>
              <w:t>日常运维补助</w:t>
            </w:r>
          </w:p>
        </w:tc>
        <w:tc>
          <w:tcPr>
            <w:tcW w:w="1091" w:type="dxa"/>
            <w:gridSpan w:val="2"/>
            <w:vAlign w:val="center"/>
          </w:tcPr>
          <w:p w:rsidR="00536BC0" w:rsidRDefault="008C4DB5">
            <w:pPr>
              <w:jc w:val="center"/>
              <w:rPr>
                <w:rFonts w:ascii="仿宋_GB2312" w:eastAsia="仿宋_GB2312"/>
                <w:spacing w:val="-22"/>
                <w:sz w:val="24"/>
              </w:rPr>
            </w:pPr>
            <w:r>
              <w:rPr>
                <w:rFonts w:ascii="仿宋_GB2312" w:eastAsia="仿宋_GB2312" w:hint="eastAsia"/>
                <w:spacing w:val="-22"/>
                <w:sz w:val="24"/>
              </w:rPr>
              <w:t>小计</w:t>
            </w:r>
          </w:p>
        </w:tc>
      </w:tr>
      <w:tr w:rsidR="00536BC0">
        <w:trPr>
          <w:trHeight w:val="1003"/>
          <w:jc w:val="center"/>
        </w:trPr>
        <w:tc>
          <w:tcPr>
            <w:tcW w:w="391" w:type="dxa"/>
            <w:vAlign w:val="center"/>
          </w:tcPr>
          <w:p w:rsidR="00536BC0" w:rsidRDefault="008C4DB5">
            <w:pPr>
              <w:adjustRightInd w:val="0"/>
              <w:spacing w:beforeLines="50" w:before="158" w:line="38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①</w:t>
            </w:r>
          </w:p>
        </w:tc>
        <w:tc>
          <w:tcPr>
            <w:tcW w:w="907" w:type="dxa"/>
            <w:vAlign w:val="center"/>
          </w:tcPr>
          <w:p w:rsidR="00536BC0" w:rsidRDefault="008C4DB5">
            <w:pPr>
              <w:adjustRightInd w:val="0"/>
              <w:spacing w:beforeLines="50" w:before="158" w:line="38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</w:t>
            </w:r>
            <w:r>
              <w:rPr>
                <w:rFonts w:ascii="仿宋_GB2312" w:eastAsia="仿宋_GB2312" w:hAnsi="宋体" w:hint="eastAsia"/>
                <w:sz w:val="24"/>
              </w:rPr>
              <w:t>月</w:t>
            </w:r>
          </w:p>
        </w:tc>
        <w:tc>
          <w:tcPr>
            <w:tcW w:w="1178" w:type="dxa"/>
            <w:gridSpan w:val="2"/>
            <w:vAlign w:val="center"/>
          </w:tcPr>
          <w:p w:rsidR="00536BC0" w:rsidRDefault="00536BC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81" w:type="dxa"/>
            <w:vAlign w:val="center"/>
          </w:tcPr>
          <w:p w:rsidR="00536BC0" w:rsidRDefault="00536BC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28" w:type="dxa"/>
            <w:vAlign w:val="center"/>
          </w:tcPr>
          <w:p w:rsidR="00536BC0" w:rsidRDefault="00536BC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52" w:type="dxa"/>
            <w:gridSpan w:val="2"/>
            <w:vAlign w:val="center"/>
          </w:tcPr>
          <w:p w:rsidR="00536BC0" w:rsidRDefault="00536BC0">
            <w:p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94" w:type="dxa"/>
            <w:gridSpan w:val="3"/>
            <w:vAlign w:val="center"/>
          </w:tcPr>
          <w:p w:rsidR="00536BC0" w:rsidRDefault="00536BC0">
            <w:p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88" w:type="dxa"/>
            <w:vAlign w:val="center"/>
          </w:tcPr>
          <w:p w:rsidR="00536BC0" w:rsidRDefault="00536BC0">
            <w:p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536BC0" w:rsidRDefault="00536BC0">
            <w:p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536BC0">
        <w:trPr>
          <w:trHeight w:val="1073"/>
          <w:jc w:val="center"/>
        </w:trPr>
        <w:tc>
          <w:tcPr>
            <w:tcW w:w="391" w:type="dxa"/>
            <w:vAlign w:val="center"/>
          </w:tcPr>
          <w:p w:rsidR="00536BC0" w:rsidRDefault="008C4DB5">
            <w:pPr>
              <w:numPr>
                <w:ins w:id="26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②</w:t>
            </w:r>
          </w:p>
        </w:tc>
        <w:tc>
          <w:tcPr>
            <w:tcW w:w="907" w:type="dxa"/>
            <w:vAlign w:val="center"/>
          </w:tcPr>
          <w:p w:rsidR="00536BC0" w:rsidRDefault="008C4DB5">
            <w:pPr>
              <w:numPr>
                <w:ins w:id="27" w:author="Administrator" w:date="2016-12-16T16:02:00Z"/>
              </w:numPr>
              <w:adjustRightInd w:val="0"/>
              <w:spacing w:beforeLines="50" w:before="158" w:line="38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</w:t>
            </w:r>
            <w:r>
              <w:rPr>
                <w:rFonts w:ascii="仿宋_GB2312" w:eastAsia="仿宋_GB2312" w:hAnsi="宋体" w:hint="eastAsia"/>
                <w:sz w:val="24"/>
              </w:rPr>
              <w:t>月</w:t>
            </w:r>
          </w:p>
        </w:tc>
        <w:tc>
          <w:tcPr>
            <w:tcW w:w="1178" w:type="dxa"/>
            <w:gridSpan w:val="2"/>
            <w:vAlign w:val="center"/>
          </w:tcPr>
          <w:p w:rsidR="00536BC0" w:rsidRDefault="00536BC0">
            <w:pPr>
              <w:numPr>
                <w:ins w:id="28" w:author="微软用户" w:date="2013-06-26T11:06:00Z"/>
              </w:num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81" w:type="dxa"/>
            <w:vAlign w:val="center"/>
          </w:tcPr>
          <w:p w:rsidR="00536BC0" w:rsidRDefault="00536BC0">
            <w:pPr>
              <w:numPr>
                <w:ins w:id="29" w:author="微软用户" w:date="2013-06-26T11:06:00Z"/>
              </w:num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28" w:type="dxa"/>
            <w:vAlign w:val="center"/>
          </w:tcPr>
          <w:p w:rsidR="00536BC0" w:rsidRDefault="00536BC0">
            <w:pPr>
              <w:numPr>
                <w:ins w:id="30" w:author="微软用户" w:date="2013-06-26T11:06:00Z"/>
              </w:num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52" w:type="dxa"/>
            <w:gridSpan w:val="2"/>
            <w:vAlign w:val="center"/>
          </w:tcPr>
          <w:p w:rsidR="00536BC0" w:rsidRDefault="00536BC0">
            <w:pPr>
              <w:numPr>
                <w:ins w:id="31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94" w:type="dxa"/>
            <w:gridSpan w:val="3"/>
            <w:vAlign w:val="center"/>
          </w:tcPr>
          <w:p w:rsidR="00536BC0" w:rsidRDefault="00536BC0">
            <w:pPr>
              <w:numPr>
                <w:ins w:id="32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88" w:type="dxa"/>
            <w:vAlign w:val="center"/>
          </w:tcPr>
          <w:p w:rsidR="00536BC0" w:rsidRDefault="00536BC0">
            <w:pPr>
              <w:numPr>
                <w:ins w:id="33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536BC0" w:rsidRDefault="00536BC0">
            <w:pPr>
              <w:numPr>
                <w:ins w:id="34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536BC0">
        <w:trPr>
          <w:trHeight w:val="1074"/>
          <w:jc w:val="center"/>
        </w:trPr>
        <w:tc>
          <w:tcPr>
            <w:tcW w:w="391" w:type="dxa"/>
            <w:vAlign w:val="center"/>
          </w:tcPr>
          <w:p w:rsidR="00536BC0" w:rsidRDefault="008C4DB5">
            <w:pPr>
              <w:numPr>
                <w:ins w:id="35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③</w:t>
            </w:r>
          </w:p>
        </w:tc>
        <w:tc>
          <w:tcPr>
            <w:tcW w:w="907" w:type="dxa"/>
            <w:vAlign w:val="center"/>
          </w:tcPr>
          <w:p w:rsidR="00536BC0" w:rsidRDefault="008C4DB5">
            <w:pPr>
              <w:numPr>
                <w:ins w:id="36" w:author="Administrator" w:date="2016-12-16T16:02:00Z"/>
              </w:numPr>
              <w:adjustRightInd w:val="0"/>
              <w:spacing w:beforeLines="50" w:before="158" w:line="38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</w:t>
            </w:r>
            <w:r>
              <w:rPr>
                <w:rFonts w:ascii="仿宋_GB2312" w:eastAsia="仿宋_GB2312" w:hAnsi="宋体" w:hint="eastAsia"/>
                <w:sz w:val="24"/>
              </w:rPr>
              <w:t>月</w:t>
            </w:r>
          </w:p>
        </w:tc>
        <w:tc>
          <w:tcPr>
            <w:tcW w:w="1178" w:type="dxa"/>
            <w:gridSpan w:val="2"/>
            <w:vAlign w:val="center"/>
          </w:tcPr>
          <w:p w:rsidR="00536BC0" w:rsidRDefault="00536BC0">
            <w:pPr>
              <w:numPr>
                <w:ins w:id="37" w:author="微软用户" w:date="2013-06-26T11:06:00Z"/>
              </w:num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81" w:type="dxa"/>
            <w:vAlign w:val="center"/>
          </w:tcPr>
          <w:p w:rsidR="00536BC0" w:rsidRDefault="00536BC0">
            <w:pPr>
              <w:numPr>
                <w:ins w:id="38" w:author="微软用户" w:date="2013-06-26T11:06:00Z"/>
              </w:num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28" w:type="dxa"/>
            <w:vAlign w:val="center"/>
          </w:tcPr>
          <w:p w:rsidR="00536BC0" w:rsidRDefault="00536BC0">
            <w:pPr>
              <w:numPr>
                <w:ins w:id="39" w:author="微软用户" w:date="2013-06-26T11:06:00Z"/>
              </w:num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52" w:type="dxa"/>
            <w:gridSpan w:val="2"/>
            <w:vAlign w:val="center"/>
          </w:tcPr>
          <w:p w:rsidR="00536BC0" w:rsidRDefault="00536BC0">
            <w:pPr>
              <w:numPr>
                <w:ins w:id="40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94" w:type="dxa"/>
            <w:gridSpan w:val="3"/>
            <w:vAlign w:val="center"/>
          </w:tcPr>
          <w:p w:rsidR="00536BC0" w:rsidRDefault="00536BC0">
            <w:pPr>
              <w:numPr>
                <w:ins w:id="41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88" w:type="dxa"/>
            <w:vAlign w:val="center"/>
          </w:tcPr>
          <w:p w:rsidR="00536BC0" w:rsidRDefault="00536BC0">
            <w:pPr>
              <w:numPr>
                <w:ins w:id="42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536BC0" w:rsidRDefault="00536BC0">
            <w:pPr>
              <w:numPr>
                <w:ins w:id="43" w:author="微软用户" w:date="2013-06-26T11:06:00Z"/>
              </w:num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536BC0">
        <w:trPr>
          <w:trHeight w:val="823"/>
          <w:jc w:val="center"/>
        </w:trPr>
        <w:tc>
          <w:tcPr>
            <w:tcW w:w="1298" w:type="dxa"/>
            <w:gridSpan w:val="2"/>
            <w:vAlign w:val="center"/>
          </w:tcPr>
          <w:p w:rsidR="00536BC0" w:rsidRDefault="008C4DB5">
            <w:pPr>
              <w:adjustRightInd w:val="0"/>
              <w:spacing w:line="380" w:lineRule="exact"/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合</w:t>
            </w: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</w:rPr>
              <w:t>计</w:t>
            </w:r>
          </w:p>
        </w:tc>
        <w:tc>
          <w:tcPr>
            <w:tcW w:w="8412" w:type="dxa"/>
            <w:gridSpan w:val="12"/>
            <w:vAlign w:val="center"/>
          </w:tcPr>
          <w:p w:rsidR="00536BC0" w:rsidRDefault="008C4DB5">
            <w:pPr>
              <w:adjustRightInd w:val="0"/>
              <w:spacing w:line="380" w:lineRule="exact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</w:t>
            </w:r>
            <w:r>
              <w:rPr>
                <w:rFonts w:ascii="仿宋_GB2312" w:eastAsia="仿宋_GB2312" w:hAnsi="宋体" w:hint="eastAsia"/>
                <w:sz w:val="24"/>
              </w:rPr>
              <w:t>¥</w:t>
            </w:r>
            <w:r>
              <w:rPr>
                <w:rFonts w:ascii="仿宋_GB2312" w:eastAsia="仿宋_GB2312" w:hAnsi="宋体" w:hint="eastAsia"/>
                <w:sz w:val="24"/>
              </w:rPr>
              <w:t>：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              </w:t>
            </w:r>
            <w:r>
              <w:rPr>
                <w:rFonts w:ascii="仿宋_GB2312" w:eastAsia="仿宋_GB2312" w:hAnsi="宋体" w:hint="eastAsia"/>
                <w:sz w:val="24"/>
              </w:rPr>
              <w:t>（大写：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                                   </w:t>
            </w:r>
            <w:r>
              <w:rPr>
                <w:rFonts w:ascii="仿宋_GB2312" w:eastAsia="仿宋_GB2312" w:hAnsi="宋体" w:hint="eastAsia"/>
                <w:sz w:val="24"/>
              </w:rPr>
              <w:t>）</w:t>
            </w:r>
          </w:p>
        </w:tc>
      </w:tr>
      <w:tr w:rsidR="00536BC0">
        <w:trPr>
          <w:gridAfter w:val="1"/>
          <w:wAfter w:w="46" w:type="dxa"/>
          <w:trHeight w:val="2736"/>
          <w:jc w:val="center"/>
        </w:trPr>
        <w:tc>
          <w:tcPr>
            <w:tcW w:w="9664" w:type="dxa"/>
            <w:gridSpan w:val="13"/>
            <w:vAlign w:val="center"/>
          </w:tcPr>
          <w:p w:rsidR="00536BC0" w:rsidRDefault="008C4DB5">
            <w:pPr>
              <w:ind w:leftChars="3" w:left="6"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4"/>
              </w:rPr>
              <w:t xml:space="preserve">    </w:t>
            </w:r>
            <w:r>
              <w:rPr>
                <w:rFonts w:ascii="楷体_GB2312" w:eastAsia="楷体_GB2312" w:hAnsi="宋体" w:hint="eastAsia"/>
                <w:b/>
                <w:sz w:val="24"/>
              </w:rPr>
              <w:t>声</w:t>
            </w:r>
            <w:r>
              <w:rPr>
                <w:rFonts w:ascii="楷体_GB2312" w:eastAsia="楷体_GB2312" w:hAnsi="宋体" w:hint="eastAsia"/>
                <w:b/>
                <w:sz w:val="24"/>
              </w:rPr>
              <w:t xml:space="preserve">  </w:t>
            </w:r>
            <w:r>
              <w:rPr>
                <w:rFonts w:ascii="楷体_GB2312" w:eastAsia="楷体_GB2312" w:hAnsi="宋体" w:hint="eastAsia"/>
                <w:b/>
                <w:sz w:val="24"/>
              </w:rPr>
              <w:t>明</w:t>
            </w:r>
          </w:p>
          <w:p w:rsidR="00536BC0" w:rsidRDefault="008C4DB5">
            <w:pPr>
              <w:numPr>
                <w:ins w:id="44" w:author="Administrator" w:date="2016-12-16T16:02:00Z"/>
              </w:numPr>
              <w:adjustRightInd w:val="0"/>
              <w:spacing w:line="340" w:lineRule="exact"/>
              <w:jc w:val="left"/>
              <w:rPr>
                <w:rFonts w:ascii="仿宋_GB2312" w:eastAsia="仿宋_GB2312" w:hAnsi="宋体"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4"/>
              </w:rPr>
              <w:t xml:space="preserve">    </w:t>
            </w:r>
            <w:r>
              <w:rPr>
                <w:rFonts w:ascii="仿宋_GB2312" w:eastAsia="仿宋_GB2312" w:hAnsi="宋体" w:hint="eastAsia"/>
                <w:bCs/>
                <w:sz w:val="24"/>
              </w:rPr>
              <w:t>本机构按照社区养老服务站相关标准、规定和要求开展工作，建立档案，如有不实，愿承担相应法律责任。</w:t>
            </w:r>
          </w:p>
          <w:p w:rsidR="00536BC0" w:rsidRDefault="008C4DB5">
            <w:pPr>
              <w:numPr>
                <w:ins w:id="45" w:author="Administrator" w:date="2016-12-16T16:02:00Z"/>
              </w:numPr>
              <w:adjustRightInd w:val="0"/>
              <w:spacing w:line="340" w:lineRule="exact"/>
              <w:jc w:val="left"/>
              <w:rPr>
                <w:rFonts w:ascii="仿宋_GB2312" w:eastAsia="仿宋_GB2312" w:hAnsi="宋体"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Cs/>
                <w:sz w:val="24"/>
              </w:rPr>
              <w:t xml:space="preserve">             </w:t>
            </w:r>
            <w:r>
              <w:rPr>
                <w:rFonts w:ascii="仿宋_GB2312" w:eastAsia="仿宋_GB2312" w:hAnsi="宋体" w:hint="eastAsia"/>
                <w:bCs/>
                <w:sz w:val="24"/>
              </w:rPr>
              <w:t>经办人签名：</w:t>
            </w:r>
          </w:p>
          <w:p w:rsidR="00536BC0" w:rsidRDefault="00536BC0">
            <w:pPr>
              <w:adjustRightInd w:val="0"/>
              <w:spacing w:line="340" w:lineRule="exact"/>
              <w:jc w:val="left"/>
              <w:rPr>
                <w:rFonts w:ascii="仿宋_GB2312" w:eastAsia="仿宋_GB2312" w:hAnsi="宋体"/>
                <w:bCs/>
                <w:sz w:val="24"/>
              </w:rPr>
            </w:pPr>
          </w:p>
          <w:p w:rsidR="00536BC0" w:rsidRDefault="008C4DB5">
            <w:pPr>
              <w:numPr>
                <w:ins w:id="46" w:author="Administrator" w:date="2016-12-16T16:02:00Z"/>
              </w:numPr>
              <w:adjustRightInd w:val="0"/>
              <w:spacing w:line="340" w:lineRule="exact"/>
              <w:jc w:val="left"/>
              <w:rPr>
                <w:rFonts w:ascii="仿宋_GB2312" w:eastAsia="仿宋_GB2312" w:hAnsi="宋体"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4"/>
              </w:rPr>
              <w:t xml:space="preserve">             </w:t>
            </w:r>
            <w:r>
              <w:rPr>
                <w:rFonts w:ascii="仿宋_GB2312" w:eastAsia="仿宋_GB2312" w:hAnsi="宋体" w:hint="eastAsia"/>
                <w:bCs/>
                <w:sz w:val="24"/>
              </w:rPr>
              <w:t>法定代表人（主要负责人）签名：</w:t>
            </w:r>
          </w:p>
          <w:p w:rsidR="00536BC0" w:rsidRDefault="008C4DB5">
            <w:pPr>
              <w:numPr>
                <w:ins w:id="47" w:author="Administrator" w:date="2016-12-16T16:02:00Z"/>
              </w:numPr>
              <w:adjustRightInd w:val="0"/>
              <w:spacing w:line="340" w:lineRule="exact"/>
              <w:jc w:val="center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                                                  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（单位盖章）</w:t>
            </w:r>
          </w:p>
          <w:p w:rsidR="00536BC0" w:rsidRDefault="008C4DB5">
            <w:pPr>
              <w:adjustRightInd w:val="0"/>
              <w:spacing w:line="340" w:lineRule="exact"/>
              <w:ind w:firstLineChars="1323" w:firstLine="3175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                                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年</w:t>
            </w: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月</w:t>
            </w: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日</w:t>
            </w:r>
          </w:p>
        </w:tc>
      </w:tr>
      <w:tr w:rsidR="00536BC0">
        <w:trPr>
          <w:gridAfter w:val="1"/>
          <w:wAfter w:w="46" w:type="dxa"/>
          <w:trHeight w:val="2556"/>
          <w:jc w:val="center"/>
        </w:trPr>
        <w:tc>
          <w:tcPr>
            <w:tcW w:w="9664" w:type="dxa"/>
            <w:gridSpan w:val="13"/>
            <w:vAlign w:val="center"/>
          </w:tcPr>
          <w:p w:rsidR="00536BC0" w:rsidRDefault="008C4DB5">
            <w:pPr>
              <w:adjustRightInd w:val="0"/>
              <w:spacing w:line="340" w:lineRule="exact"/>
              <w:jc w:val="left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社区居委会意见：</w:t>
            </w:r>
          </w:p>
          <w:p w:rsidR="00536BC0" w:rsidRDefault="00536BC0">
            <w:pPr>
              <w:adjustRightInd w:val="0"/>
              <w:spacing w:line="340" w:lineRule="exact"/>
              <w:rPr>
                <w:rFonts w:ascii="仿宋_GB2312" w:eastAsia="仿宋_GB2312" w:hAnsi="宋体"/>
                <w:b/>
                <w:sz w:val="24"/>
              </w:rPr>
            </w:pPr>
          </w:p>
          <w:p w:rsidR="00536BC0" w:rsidRDefault="008C4DB5">
            <w:pPr>
              <w:adjustRightInd w:val="0"/>
              <w:spacing w:line="340" w:lineRule="exac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              </w:t>
            </w:r>
            <w:r>
              <w:rPr>
                <w:rFonts w:ascii="楷体_GB2312" w:eastAsia="楷体_GB2312" w:hAnsi="宋体" w:hint="eastAsia"/>
                <w:sz w:val="24"/>
              </w:rPr>
              <w:t>经办人：</w:t>
            </w:r>
            <w:r>
              <w:rPr>
                <w:rFonts w:ascii="楷体_GB2312" w:eastAsia="楷体_GB2312" w:hAnsi="宋体" w:hint="eastAsia"/>
                <w:sz w:val="24"/>
              </w:rPr>
              <w:t xml:space="preserve">           </w:t>
            </w:r>
            <w:r>
              <w:rPr>
                <w:rFonts w:ascii="楷体_GB2312" w:eastAsia="楷体_GB2312" w:hAnsi="宋体" w:hint="eastAsia"/>
                <w:sz w:val="24"/>
              </w:rPr>
              <w:t>审核人：</w:t>
            </w:r>
            <w:r>
              <w:rPr>
                <w:rFonts w:ascii="楷体_GB2312" w:eastAsia="楷体_GB2312" w:hAnsi="宋体" w:hint="eastAsia"/>
                <w:sz w:val="24"/>
              </w:rPr>
              <w:t xml:space="preserve">           </w:t>
            </w:r>
            <w:r>
              <w:rPr>
                <w:rFonts w:ascii="仿宋_GB2312" w:eastAsia="仿宋_GB2312" w:hAnsi="宋体" w:hint="eastAsia"/>
                <w:sz w:val="24"/>
              </w:rPr>
              <w:t>负责人：</w:t>
            </w:r>
            <w:r>
              <w:rPr>
                <w:rFonts w:ascii="楷体_GB2312" w:eastAsia="楷体_GB2312" w:hAnsi="宋体" w:hint="eastAsia"/>
                <w:sz w:val="24"/>
              </w:rPr>
              <w:t xml:space="preserve">   </w:t>
            </w:r>
          </w:p>
          <w:p w:rsidR="00536BC0" w:rsidRDefault="008C4DB5">
            <w:pPr>
              <w:adjustRightInd w:val="0"/>
              <w:spacing w:line="340" w:lineRule="exact"/>
              <w:ind w:right="120"/>
              <w:jc w:val="center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                                                       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（单位盖章）</w:t>
            </w:r>
          </w:p>
          <w:p w:rsidR="00536BC0" w:rsidRDefault="008C4DB5">
            <w:pPr>
              <w:adjustRightInd w:val="0"/>
              <w:spacing w:line="340" w:lineRule="exact"/>
              <w:ind w:right="120"/>
              <w:jc w:val="right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</w:t>
            </w:r>
          </w:p>
          <w:p w:rsidR="00536BC0" w:rsidRDefault="008C4DB5">
            <w:pPr>
              <w:adjustRightInd w:val="0"/>
              <w:spacing w:line="340" w:lineRule="exact"/>
              <w:ind w:firstLineChars="1323" w:firstLine="3175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                                 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年</w:t>
            </w: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月</w:t>
            </w: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日</w:t>
            </w:r>
          </w:p>
        </w:tc>
      </w:tr>
      <w:tr w:rsidR="00536BC0">
        <w:trPr>
          <w:gridAfter w:val="1"/>
          <w:wAfter w:w="46" w:type="dxa"/>
          <w:trHeight w:val="2255"/>
          <w:jc w:val="center"/>
        </w:trPr>
        <w:tc>
          <w:tcPr>
            <w:tcW w:w="9664" w:type="dxa"/>
            <w:gridSpan w:val="13"/>
            <w:vAlign w:val="center"/>
          </w:tcPr>
          <w:p w:rsidR="00536BC0" w:rsidRDefault="008C4DB5">
            <w:pPr>
              <w:adjustRightInd w:val="0"/>
              <w:spacing w:line="340" w:lineRule="exact"/>
              <w:jc w:val="left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街道意见：</w:t>
            </w:r>
          </w:p>
          <w:p w:rsidR="00536BC0" w:rsidRDefault="008C4DB5">
            <w:pPr>
              <w:adjustRightInd w:val="0"/>
              <w:spacing w:line="340" w:lineRule="exact"/>
              <w:ind w:firstLineChars="1176" w:firstLine="2822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           </w:t>
            </w:r>
          </w:p>
          <w:p w:rsidR="00536BC0" w:rsidRDefault="008C4DB5">
            <w:pPr>
              <w:adjustRightInd w:val="0"/>
              <w:spacing w:line="340" w:lineRule="exact"/>
              <w:ind w:firstLineChars="1176" w:firstLine="2822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                            </w:t>
            </w:r>
          </w:p>
          <w:p w:rsidR="00536BC0" w:rsidRDefault="008C4DB5">
            <w:pPr>
              <w:adjustRightInd w:val="0"/>
              <w:spacing w:line="340" w:lineRule="exac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              </w:t>
            </w:r>
            <w:r>
              <w:rPr>
                <w:rFonts w:ascii="楷体_GB2312" w:eastAsia="楷体_GB2312" w:hAnsi="宋体" w:hint="eastAsia"/>
                <w:sz w:val="24"/>
              </w:rPr>
              <w:t>经办人：</w:t>
            </w:r>
            <w:r>
              <w:rPr>
                <w:rFonts w:ascii="楷体_GB2312" w:eastAsia="楷体_GB2312" w:hAnsi="宋体" w:hint="eastAsia"/>
                <w:sz w:val="24"/>
              </w:rPr>
              <w:t xml:space="preserve">           </w:t>
            </w:r>
            <w:r>
              <w:rPr>
                <w:rFonts w:ascii="楷体_GB2312" w:eastAsia="楷体_GB2312" w:hAnsi="宋体" w:hint="eastAsia"/>
                <w:sz w:val="24"/>
              </w:rPr>
              <w:t>审核人：</w:t>
            </w:r>
            <w:r>
              <w:rPr>
                <w:rFonts w:ascii="楷体_GB2312" w:eastAsia="楷体_GB2312" w:hAnsi="宋体" w:hint="eastAsia"/>
                <w:sz w:val="24"/>
              </w:rPr>
              <w:t xml:space="preserve">           </w:t>
            </w:r>
            <w:r>
              <w:rPr>
                <w:rFonts w:ascii="仿宋_GB2312" w:eastAsia="仿宋_GB2312" w:hAnsi="宋体" w:hint="eastAsia"/>
                <w:sz w:val="24"/>
              </w:rPr>
              <w:t>负责人：</w:t>
            </w:r>
            <w:r>
              <w:rPr>
                <w:rFonts w:ascii="楷体_GB2312" w:eastAsia="楷体_GB2312" w:hAnsi="宋体" w:hint="eastAsia"/>
                <w:sz w:val="24"/>
              </w:rPr>
              <w:t xml:space="preserve">   </w:t>
            </w:r>
          </w:p>
          <w:p w:rsidR="00536BC0" w:rsidRDefault="008C4DB5">
            <w:pPr>
              <w:adjustRightInd w:val="0"/>
              <w:spacing w:line="340" w:lineRule="exact"/>
              <w:ind w:firstLineChars="1176" w:firstLine="2822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                                    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（单位盖章）</w:t>
            </w:r>
          </w:p>
          <w:p w:rsidR="00536BC0" w:rsidRDefault="008C4DB5">
            <w:pPr>
              <w:adjustRightInd w:val="0"/>
              <w:spacing w:line="340" w:lineRule="exact"/>
              <w:ind w:firstLineChars="1176" w:firstLine="2822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       </w:t>
            </w:r>
          </w:p>
          <w:p w:rsidR="00536BC0" w:rsidRDefault="008C4DB5">
            <w:pPr>
              <w:adjustRightInd w:val="0"/>
              <w:spacing w:line="340" w:lineRule="exact"/>
              <w:ind w:firstLineChars="1176" w:firstLine="2822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                                     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年</w:t>
            </w: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月</w:t>
            </w: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日</w:t>
            </w:r>
          </w:p>
        </w:tc>
      </w:tr>
      <w:tr w:rsidR="00536BC0">
        <w:trPr>
          <w:gridAfter w:val="1"/>
          <w:wAfter w:w="46" w:type="dxa"/>
          <w:trHeight w:val="2206"/>
          <w:jc w:val="center"/>
        </w:trPr>
        <w:tc>
          <w:tcPr>
            <w:tcW w:w="9664" w:type="dxa"/>
            <w:gridSpan w:val="13"/>
            <w:vAlign w:val="center"/>
          </w:tcPr>
          <w:p w:rsidR="00536BC0" w:rsidRDefault="008C4DB5">
            <w:pPr>
              <w:adjustRightInd w:val="0"/>
              <w:spacing w:line="520" w:lineRule="exact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区民政局审批意见：</w:t>
            </w:r>
          </w:p>
          <w:p w:rsidR="00536BC0" w:rsidRDefault="008C4DB5">
            <w:pPr>
              <w:adjustRightInd w:val="0"/>
              <w:spacing w:line="340" w:lineRule="exact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                                         </w:t>
            </w:r>
          </w:p>
          <w:p w:rsidR="00536BC0" w:rsidRDefault="008C4DB5">
            <w:pPr>
              <w:adjustRightInd w:val="0"/>
              <w:spacing w:line="340" w:lineRule="exac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       </w:t>
            </w:r>
            <w:r>
              <w:rPr>
                <w:rFonts w:ascii="楷体_GB2312" w:eastAsia="楷体_GB2312" w:hAnsi="宋体" w:hint="eastAsia"/>
                <w:sz w:val="24"/>
              </w:rPr>
              <w:t xml:space="preserve">       </w:t>
            </w:r>
            <w:r>
              <w:rPr>
                <w:rFonts w:ascii="楷体_GB2312" w:eastAsia="楷体_GB2312" w:hAnsi="宋体" w:hint="eastAsia"/>
                <w:sz w:val="24"/>
              </w:rPr>
              <w:t>经办人：</w:t>
            </w:r>
            <w:r>
              <w:rPr>
                <w:rFonts w:ascii="楷体_GB2312" w:eastAsia="楷体_GB2312" w:hAnsi="宋体" w:hint="eastAsia"/>
                <w:sz w:val="24"/>
              </w:rPr>
              <w:t xml:space="preserve">           </w:t>
            </w:r>
            <w:r>
              <w:rPr>
                <w:rFonts w:ascii="楷体_GB2312" w:eastAsia="楷体_GB2312" w:hAnsi="宋体" w:hint="eastAsia"/>
                <w:sz w:val="24"/>
              </w:rPr>
              <w:t>审核人：</w:t>
            </w:r>
            <w:r>
              <w:rPr>
                <w:rFonts w:ascii="楷体_GB2312" w:eastAsia="楷体_GB2312" w:hAnsi="宋体" w:hint="eastAsia"/>
                <w:sz w:val="24"/>
              </w:rPr>
              <w:t xml:space="preserve">           </w:t>
            </w:r>
            <w:r>
              <w:rPr>
                <w:rFonts w:ascii="仿宋_GB2312" w:eastAsia="仿宋_GB2312" w:hAnsi="宋体" w:hint="eastAsia"/>
                <w:sz w:val="24"/>
              </w:rPr>
              <w:t>负责人：</w:t>
            </w:r>
            <w:r>
              <w:rPr>
                <w:rFonts w:ascii="楷体_GB2312" w:eastAsia="楷体_GB2312" w:hAnsi="宋体" w:hint="eastAsia"/>
                <w:sz w:val="24"/>
              </w:rPr>
              <w:t xml:space="preserve">                               </w:t>
            </w:r>
          </w:p>
          <w:p w:rsidR="00536BC0" w:rsidRDefault="008C4DB5">
            <w:pPr>
              <w:adjustRightInd w:val="0"/>
              <w:spacing w:line="340" w:lineRule="exact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                </w:t>
            </w:r>
          </w:p>
          <w:p w:rsidR="00536BC0" w:rsidRDefault="008C4DB5">
            <w:pPr>
              <w:adjustRightInd w:val="0"/>
              <w:spacing w:line="340" w:lineRule="exact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           </w:t>
            </w: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                                               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（单位盖章）</w:t>
            </w: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  </w:t>
            </w:r>
          </w:p>
          <w:p w:rsidR="00536BC0" w:rsidRDefault="008C4DB5">
            <w:pPr>
              <w:numPr>
                <w:ins w:id="48" w:author="微软用户" w:date="2013-06-26T11:06:00Z"/>
              </w:numPr>
              <w:adjustRightInd w:val="0"/>
              <w:spacing w:line="520" w:lineRule="exact"/>
              <w:ind w:firstLineChars="1176" w:firstLine="2822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                                     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年</w:t>
            </w: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月</w:t>
            </w: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日</w:t>
            </w:r>
          </w:p>
        </w:tc>
      </w:tr>
    </w:tbl>
    <w:p w:rsidR="00536BC0" w:rsidRDefault="008C4DB5">
      <w:pPr>
        <w:numPr>
          <w:ins w:id="49" w:author="微软用户" w:date="2013-06-26T11:06:00Z"/>
        </w:numPr>
        <w:spacing w:line="440" w:lineRule="exact"/>
        <w:rPr>
          <w:rFonts w:ascii="楷体_GB2312" w:eastAsia="楷体_GB2312" w:hAnsi="楷体_GB2312" w:cs="楷体_GB2312"/>
          <w:sz w:val="24"/>
        </w:rPr>
      </w:pPr>
      <w:r>
        <w:rPr>
          <w:rFonts w:ascii="楷体_GB2312" w:eastAsia="楷体_GB2312" w:hAnsi="楷体_GB2312" w:cs="楷体_GB2312" w:hint="eastAsia"/>
          <w:sz w:val="24"/>
        </w:rPr>
        <w:t>注：</w:t>
      </w:r>
      <w:r>
        <w:rPr>
          <w:rFonts w:ascii="楷体_GB2312" w:eastAsia="楷体_GB2312" w:hAnsi="楷体_GB2312" w:cs="楷体_GB2312" w:hint="eastAsia"/>
          <w:sz w:val="24"/>
        </w:rPr>
        <w:t>1.</w:t>
      </w:r>
      <w:r>
        <w:rPr>
          <w:rFonts w:ascii="楷体_GB2312" w:eastAsia="楷体_GB2312" w:hAnsi="楷体_GB2312" w:cs="楷体_GB2312" w:hint="eastAsia"/>
          <w:sz w:val="24"/>
        </w:rPr>
        <w:t>此表一式贰份，社区养老服务站运营机构、区民政局各持一份。</w:t>
      </w:r>
    </w:p>
    <w:p w:rsidR="00536BC0" w:rsidRDefault="008C4DB5">
      <w:pPr>
        <w:numPr>
          <w:ins w:id="50" w:author="USER" w:date="2014-01-03T10:01:00Z"/>
        </w:numPr>
        <w:adjustRightInd w:val="0"/>
        <w:spacing w:line="440" w:lineRule="exact"/>
        <w:ind w:firstLineChars="192" w:firstLine="461"/>
        <w:rPr>
          <w:rFonts w:ascii="楷体_GB2312" w:eastAsia="楷体_GB2312" w:hAnsi="楷体_GB2312" w:cs="楷体_GB2312"/>
          <w:sz w:val="24"/>
        </w:rPr>
      </w:pPr>
      <w:r>
        <w:rPr>
          <w:rFonts w:ascii="楷体_GB2312" w:eastAsia="楷体_GB2312" w:hAnsi="楷体_GB2312" w:cs="楷体_GB2312" w:hint="eastAsia"/>
          <w:sz w:val="24"/>
        </w:rPr>
        <w:t>2.</w:t>
      </w:r>
      <w:r>
        <w:rPr>
          <w:rFonts w:ascii="楷体_GB2312" w:eastAsia="楷体_GB2312" w:hAnsi="楷体_GB2312" w:cs="楷体_GB2312" w:hint="eastAsia"/>
          <w:sz w:val="24"/>
        </w:rPr>
        <w:t>运行补助栏“合计”＝小计（①</w:t>
      </w:r>
      <w:r>
        <w:rPr>
          <w:rFonts w:ascii="楷体_GB2312" w:eastAsia="楷体_GB2312" w:hAnsi="楷体_GB2312" w:cs="楷体_GB2312" w:hint="eastAsia"/>
          <w:sz w:val="24"/>
        </w:rPr>
        <w:t>+</w:t>
      </w:r>
      <w:r>
        <w:rPr>
          <w:rFonts w:ascii="楷体_GB2312" w:eastAsia="楷体_GB2312" w:hAnsi="楷体_GB2312" w:cs="楷体_GB2312" w:hint="eastAsia"/>
          <w:sz w:val="24"/>
        </w:rPr>
        <w:t>②</w:t>
      </w:r>
      <w:r>
        <w:rPr>
          <w:rFonts w:ascii="楷体_GB2312" w:eastAsia="楷体_GB2312" w:hAnsi="楷体_GB2312" w:cs="楷体_GB2312" w:hint="eastAsia"/>
          <w:sz w:val="24"/>
        </w:rPr>
        <w:t>+</w:t>
      </w:r>
      <w:r>
        <w:rPr>
          <w:rFonts w:ascii="楷体_GB2312" w:eastAsia="楷体_GB2312" w:hAnsi="楷体_GB2312" w:cs="楷体_GB2312" w:hint="eastAsia"/>
          <w:sz w:val="24"/>
        </w:rPr>
        <w:t>③）。</w:t>
      </w:r>
    </w:p>
    <w:p w:rsidR="00536BC0" w:rsidRDefault="008C4DB5">
      <w:pPr>
        <w:spacing w:line="440" w:lineRule="exact"/>
        <w:ind w:firstLine="480"/>
        <w:rPr>
          <w:rFonts w:ascii="楷体_GB2312" w:eastAsia="楷体_GB2312" w:hAnsi="楷体_GB2312" w:cs="楷体_GB2312"/>
          <w:sz w:val="24"/>
        </w:rPr>
      </w:pPr>
      <w:r>
        <w:rPr>
          <w:rFonts w:ascii="楷体_GB2312" w:eastAsia="楷体_GB2312" w:hAnsi="楷体_GB2312" w:cs="楷体_GB2312" w:hint="eastAsia"/>
          <w:sz w:val="24"/>
        </w:rPr>
        <w:t>3.</w:t>
      </w:r>
      <w:r>
        <w:rPr>
          <w:rFonts w:ascii="楷体_GB2312" w:eastAsia="楷体_GB2312" w:hAnsi="楷体_GB2312" w:cs="楷体_GB2312" w:hint="eastAsia"/>
          <w:sz w:val="24"/>
        </w:rPr>
        <w:t>申请覆盖社区运行补助的应按单个覆盖社区分别申请。</w:t>
      </w:r>
    </w:p>
    <w:p w:rsidR="00536BC0" w:rsidRDefault="008C4DB5">
      <w:pPr>
        <w:spacing w:line="440" w:lineRule="exact"/>
        <w:ind w:firstLineChars="200" w:firstLine="480"/>
        <w:rPr>
          <w:rFonts w:ascii="楷体_GB2312" w:eastAsia="楷体_GB2312" w:hAnsi="楷体_GB2312" w:cs="楷体_GB2312"/>
          <w:sz w:val="24"/>
        </w:rPr>
      </w:pPr>
      <w:r>
        <w:rPr>
          <w:rFonts w:ascii="楷体_GB2312" w:eastAsia="楷体_GB2312" w:hAnsi="楷体_GB2312" w:cs="楷体_GB2312" w:hint="eastAsia"/>
          <w:sz w:val="24"/>
        </w:rPr>
        <w:t>4.</w:t>
      </w:r>
      <w:r>
        <w:rPr>
          <w:rFonts w:ascii="楷体_GB2312" w:eastAsia="楷体_GB2312" w:hAnsi="楷体_GB2312" w:cs="楷体_GB2312" w:hint="eastAsia"/>
          <w:sz w:val="24"/>
        </w:rPr>
        <w:t>申请时间为每季度末月</w:t>
      </w:r>
      <w:r>
        <w:rPr>
          <w:rFonts w:ascii="楷体_GB2312" w:eastAsia="楷体_GB2312" w:hAnsi="楷体_GB2312" w:cs="楷体_GB2312" w:hint="eastAsia"/>
          <w:sz w:val="24"/>
        </w:rPr>
        <w:t>25</w:t>
      </w:r>
      <w:r>
        <w:rPr>
          <w:rFonts w:ascii="楷体_GB2312" w:eastAsia="楷体_GB2312" w:hAnsi="楷体_GB2312" w:cs="楷体_GB2312" w:hint="eastAsia"/>
          <w:sz w:val="24"/>
        </w:rPr>
        <w:t>日前。</w:t>
      </w:r>
    </w:p>
    <w:p w:rsidR="00536BC0" w:rsidRDefault="00536BC0">
      <w:pPr>
        <w:pStyle w:val="p0"/>
        <w:tabs>
          <w:tab w:val="left" w:pos="8174"/>
        </w:tabs>
        <w:rPr>
          <w:rFonts w:ascii="方正黑体_GBK" w:eastAsia="方正黑体_GBK" w:hAnsi="方正黑体_GBK" w:cs="方正黑体_GBK"/>
          <w:sz w:val="32"/>
        </w:rPr>
        <w:sectPr w:rsidR="00536BC0">
          <w:headerReference w:type="default" r:id="rId10"/>
          <w:footerReference w:type="default" r:id="rId11"/>
          <w:pgSz w:w="11906" w:h="16838"/>
          <w:pgMar w:top="1962" w:right="1474" w:bottom="1848" w:left="1587" w:header="851" w:footer="992" w:gutter="0"/>
          <w:pgNumType w:fmt="numberInDash" w:chapStyle="1"/>
          <w:cols w:space="0"/>
          <w:docGrid w:type="lines" w:linePitch="317"/>
        </w:sectPr>
      </w:pPr>
    </w:p>
    <w:p w:rsidR="00536BC0" w:rsidRDefault="008C4DB5">
      <w:pPr>
        <w:pStyle w:val="p0"/>
        <w:tabs>
          <w:tab w:val="left" w:pos="8174"/>
        </w:tabs>
        <w:rPr>
          <w:rFonts w:ascii="方正黑体_GBK" w:eastAsia="方正黑体_GBK" w:hAnsi="方正黑体_GBK" w:cs="方正黑体_GBK"/>
          <w:sz w:val="32"/>
        </w:rPr>
      </w:pPr>
      <w:r>
        <w:rPr>
          <w:rFonts w:ascii="方正黑体_GBK" w:eastAsia="方正黑体_GBK" w:hAnsi="方正黑体_GBK" w:cs="方正黑体_GBK" w:hint="eastAsia"/>
          <w:sz w:val="32"/>
        </w:rPr>
        <w:lastRenderedPageBreak/>
        <w:t>附件</w:t>
      </w:r>
      <w:r>
        <w:rPr>
          <w:rFonts w:ascii="方正黑体_GBK" w:eastAsia="方正黑体_GBK" w:hAnsi="方正黑体_GBK" w:cs="方正黑体_GBK" w:hint="eastAsia"/>
          <w:sz w:val="32"/>
        </w:rPr>
        <w:t>2</w:t>
      </w:r>
    </w:p>
    <w:p w:rsidR="00536BC0" w:rsidRDefault="00536BC0">
      <w:pPr>
        <w:pStyle w:val="p0"/>
        <w:tabs>
          <w:tab w:val="left" w:pos="8174"/>
        </w:tabs>
        <w:rPr>
          <w:rFonts w:ascii="方正黑体_GBK" w:eastAsia="方正黑体_GBK" w:hAnsi="方正黑体_GBK" w:cs="方正黑体_GBK"/>
          <w:sz w:val="32"/>
        </w:rPr>
      </w:pPr>
    </w:p>
    <w:p w:rsidR="00536BC0" w:rsidRDefault="008C4DB5">
      <w:pPr>
        <w:spacing w:line="595" w:lineRule="exact"/>
        <w:jc w:val="center"/>
        <w:rPr>
          <w:rFonts w:eastAsia="方正小标宋_GBK"/>
          <w:sz w:val="44"/>
          <w:szCs w:val="44"/>
        </w:rPr>
      </w:pPr>
      <w:r>
        <w:rPr>
          <w:rFonts w:eastAsia="方正小标宋_GBK" w:hAnsi="方正小标宋_GBK" w:hint="eastAsia"/>
          <w:sz w:val="44"/>
          <w:szCs w:val="44"/>
        </w:rPr>
        <w:t>重庆市</w:t>
      </w:r>
      <w:r>
        <w:rPr>
          <w:rFonts w:eastAsia="方正小标宋_GBK" w:hAnsi="方正小标宋_GBK"/>
          <w:sz w:val="44"/>
          <w:szCs w:val="44"/>
        </w:rPr>
        <w:t>渝中区社区养老服务</w:t>
      </w:r>
      <w:r>
        <w:rPr>
          <w:rFonts w:eastAsia="方正小标宋_GBK" w:hAnsi="方正小标宋_GBK" w:hint="eastAsia"/>
          <w:sz w:val="44"/>
          <w:szCs w:val="44"/>
        </w:rPr>
        <w:t>站</w:t>
      </w:r>
      <w:r>
        <w:rPr>
          <w:rFonts w:eastAsia="方正小标宋_GBK" w:hAnsi="方正小标宋_GBK"/>
          <w:sz w:val="44"/>
          <w:szCs w:val="44"/>
        </w:rPr>
        <w:t>运营补助</w:t>
      </w:r>
    </w:p>
    <w:p w:rsidR="00536BC0" w:rsidRDefault="008C4DB5">
      <w:pPr>
        <w:spacing w:line="595" w:lineRule="exact"/>
        <w:jc w:val="center"/>
        <w:rPr>
          <w:rFonts w:eastAsia="方正小标宋_GBK"/>
          <w:sz w:val="44"/>
          <w:szCs w:val="44"/>
        </w:rPr>
      </w:pPr>
      <w:r>
        <w:rPr>
          <w:rFonts w:eastAsia="方正小标宋_GBK" w:hAnsi="方正小标宋_GBK"/>
          <w:sz w:val="44"/>
          <w:szCs w:val="44"/>
        </w:rPr>
        <w:t>考核发放</w:t>
      </w:r>
      <w:r>
        <w:rPr>
          <w:rFonts w:eastAsia="方正小标宋_GBK" w:hAnsi="方正小标宋_GBK" w:hint="eastAsia"/>
          <w:sz w:val="44"/>
          <w:szCs w:val="44"/>
        </w:rPr>
        <w:t>实施</w:t>
      </w:r>
      <w:r>
        <w:rPr>
          <w:rFonts w:eastAsia="方正小标宋_GBK" w:hAnsi="方正小标宋_GBK"/>
          <w:sz w:val="44"/>
          <w:szCs w:val="44"/>
        </w:rPr>
        <w:t>细则</w:t>
      </w:r>
      <w:r>
        <w:rPr>
          <w:rFonts w:eastAsia="方正小标宋_GBK" w:hAnsi="方正小标宋_GBK" w:hint="eastAsia"/>
          <w:sz w:val="44"/>
          <w:szCs w:val="44"/>
        </w:rPr>
        <w:t>（试行）</w:t>
      </w:r>
    </w:p>
    <w:p w:rsidR="00536BC0" w:rsidRDefault="00536BC0">
      <w:pPr>
        <w:spacing w:line="595" w:lineRule="exact"/>
        <w:jc w:val="center"/>
        <w:rPr>
          <w:rFonts w:eastAsia="方正小标宋_GBK"/>
          <w:sz w:val="10"/>
          <w:szCs w:val="10"/>
        </w:rPr>
      </w:pPr>
    </w:p>
    <w:p w:rsidR="00536BC0" w:rsidRDefault="008C4DB5">
      <w:pPr>
        <w:spacing w:line="595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 w:hAnsi="方正仿宋_GBK"/>
          <w:sz w:val="32"/>
          <w:szCs w:val="32"/>
        </w:rPr>
        <w:t>按照</w:t>
      </w:r>
      <w:r>
        <w:rPr>
          <w:rFonts w:eastAsia="方正仿宋_GBK"/>
          <w:sz w:val="32"/>
          <w:szCs w:val="32"/>
        </w:rPr>
        <w:t>《重庆市渝中区社区养老服务站管理办法》、《</w:t>
      </w:r>
      <w:r>
        <w:rPr>
          <w:rFonts w:eastAsia="方正仿宋_GBK" w:hint="eastAsia"/>
          <w:sz w:val="32"/>
          <w:szCs w:val="32"/>
        </w:rPr>
        <w:t>重庆市渝中区社区养老服务站运营补助办法（试行）</w:t>
      </w:r>
      <w:r>
        <w:rPr>
          <w:rFonts w:eastAsia="方正仿宋_GBK"/>
          <w:sz w:val="32"/>
          <w:szCs w:val="32"/>
        </w:rPr>
        <w:t>》</w:t>
      </w:r>
      <w:r>
        <w:rPr>
          <w:rFonts w:eastAsia="方正仿宋_GBK" w:hAnsi="方正仿宋_GBK"/>
          <w:sz w:val="32"/>
          <w:szCs w:val="32"/>
        </w:rPr>
        <w:t>，结合全区社区养老服务发展情况，制定本考核发放</w:t>
      </w:r>
      <w:r>
        <w:rPr>
          <w:rFonts w:eastAsia="方正仿宋_GBK" w:hAnsi="方正仿宋_GBK" w:hint="eastAsia"/>
          <w:sz w:val="32"/>
          <w:szCs w:val="32"/>
        </w:rPr>
        <w:t>实施</w:t>
      </w:r>
      <w:r>
        <w:rPr>
          <w:rFonts w:eastAsia="方正仿宋_GBK" w:hAnsi="方正仿宋_GBK"/>
          <w:sz w:val="32"/>
          <w:szCs w:val="32"/>
        </w:rPr>
        <w:t>细则。</w:t>
      </w:r>
    </w:p>
    <w:p w:rsidR="00536BC0" w:rsidRDefault="008C4DB5">
      <w:pPr>
        <w:spacing w:line="595" w:lineRule="exact"/>
        <w:ind w:firstLineChars="200" w:firstLine="640"/>
        <w:rPr>
          <w:rFonts w:eastAsia="方正黑体_GBK"/>
          <w:sz w:val="32"/>
          <w:szCs w:val="32"/>
        </w:rPr>
      </w:pPr>
      <w:r>
        <w:rPr>
          <w:rFonts w:eastAsia="方正黑体_GBK"/>
          <w:sz w:val="32"/>
          <w:szCs w:val="32"/>
        </w:rPr>
        <w:t>一、老年人信息管理工作考核</w:t>
      </w:r>
    </w:p>
    <w:p w:rsidR="00536BC0" w:rsidRDefault="008C4DB5">
      <w:pPr>
        <w:spacing w:line="595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t>（一）补助标准</w:t>
      </w:r>
    </w:p>
    <w:p w:rsidR="00536BC0" w:rsidRDefault="008C4DB5">
      <w:pPr>
        <w:spacing w:line="595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 w:hAnsi="方正仿宋_GBK"/>
          <w:sz w:val="32"/>
          <w:szCs w:val="32"/>
        </w:rPr>
        <w:t>根据老年人建档数量</w:t>
      </w:r>
      <w:r>
        <w:rPr>
          <w:rFonts w:eastAsia="方正仿宋_GBK" w:hAnsi="方正仿宋_GBK" w:hint="eastAsia"/>
          <w:sz w:val="32"/>
          <w:szCs w:val="32"/>
        </w:rPr>
        <w:t>、质量，</w:t>
      </w:r>
      <w:r>
        <w:rPr>
          <w:rFonts w:eastAsia="方正仿宋_GBK" w:hAnsi="方正仿宋_GBK"/>
          <w:sz w:val="32"/>
          <w:szCs w:val="32"/>
        </w:rPr>
        <w:t>给予</w:t>
      </w:r>
      <w:r>
        <w:rPr>
          <w:rFonts w:eastAsia="方正仿宋_GBK"/>
          <w:sz w:val="32"/>
          <w:szCs w:val="32"/>
        </w:rPr>
        <w:t>3</w:t>
      </w:r>
      <w:r>
        <w:rPr>
          <w:rFonts w:eastAsia="方正仿宋_GBK" w:hint="eastAsia"/>
          <w:sz w:val="32"/>
          <w:szCs w:val="32"/>
        </w:rPr>
        <w:t>5</w:t>
      </w:r>
      <w:r>
        <w:rPr>
          <w:rFonts w:eastAsia="方正仿宋_GBK"/>
          <w:sz w:val="32"/>
          <w:szCs w:val="32"/>
        </w:rPr>
        <w:t>0</w:t>
      </w:r>
      <w:r>
        <w:rPr>
          <w:rFonts w:eastAsia="方正仿宋_GBK" w:hAnsi="方正仿宋_GBK"/>
          <w:sz w:val="32"/>
          <w:szCs w:val="32"/>
        </w:rPr>
        <w:t>元</w:t>
      </w:r>
      <w:r>
        <w:rPr>
          <w:rFonts w:eastAsia="方正仿宋_GBK"/>
          <w:sz w:val="32"/>
          <w:szCs w:val="32"/>
        </w:rPr>
        <w:t>/</w:t>
      </w:r>
      <w:r>
        <w:rPr>
          <w:rFonts w:eastAsia="方正仿宋_GBK" w:hAnsi="方正仿宋_GBK"/>
          <w:sz w:val="32"/>
          <w:szCs w:val="32"/>
        </w:rPr>
        <w:t>月、</w:t>
      </w:r>
      <w:r>
        <w:rPr>
          <w:rFonts w:eastAsia="方正仿宋_GBK" w:hint="eastAsia"/>
          <w:sz w:val="32"/>
          <w:szCs w:val="32"/>
        </w:rPr>
        <w:t>45</w:t>
      </w:r>
      <w:r>
        <w:rPr>
          <w:rFonts w:eastAsia="方正仿宋_GBK"/>
          <w:sz w:val="32"/>
          <w:szCs w:val="32"/>
        </w:rPr>
        <w:t>0</w:t>
      </w:r>
      <w:r>
        <w:rPr>
          <w:rFonts w:eastAsia="方正仿宋_GBK" w:hAnsi="方正仿宋_GBK"/>
          <w:sz w:val="32"/>
          <w:szCs w:val="32"/>
        </w:rPr>
        <w:t>元</w:t>
      </w:r>
      <w:r>
        <w:rPr>
          <w:rFonts w:eastAsia="方正仿宋_GBK"/>
          <w:sz w:val="32"/>
          <w:szCs w:val="32"/>
        </w:rPr>
        <w:t>/</w:t>
      </w:r>
      <w:r>
        <w:rPr>
          <w:rFonts w:eastAsia="方正仿宋_GBK" w:hAnsi="方正仿宋_GBK"/>
          <w:sz w:val="32"/>
          <w:szCs w:val="32"/>
        </w:rPr>
        <w:t>月的差别化补助。社区老年人口在</w:t>
      </w:r>
      <w:r>
        <w:rPr>
          <w:rFonts w:eastAsia="方正仿宋_GBK"/>
          <w:sz w:val="32"/>
          <w:szCs w:val="32"/>
        </w:rPr>
        <w:t>1000</w:t>
      </w:r>
      <w:r>
        <w:rPr>
          <w:rFonts w:eastAsia="方正仿宋_GBK" w:hAnsi="方正仿宋_GBK"/>
          <w:sz w:val="32"/>
          <w:szCs w:val="32"/>
        </w:rPr>
        <w:t>人以下、基本信息建档率达到</w:t>
      </w:r>
      <w:r>
        <w:rPr>
          <w:rFonts w:eastAsia="方正仿宋_GBK"/>
          <w:sz w:val="32"/>
          <w:szCs w:val="32"/>
        </w:rPr>
        <w:t>95%</w:t>
      </w:r>
      <w:r>
        <w:rPr>
          <w:rFonts w:eastAsia="方正仿宋_GBK" w:hAnsi="方正仿宋_GBK"/>
          <w:sz w:val="32"/>
          <w:szCs w:val="32"/>
        </w:rPr>
        <w:t>的，补助标准为</w:t>
      </w:r>
      <w:r>
        <w:rPr>
          <w:rFonts w:eastAsia="方正仿宋_GBK"/>
          <w:sz w:val="32"/>
          <w:szCs w:val="32"/>
        </w:rPr>
        <w:t>3</w:t>
      </w:r>
      <w:r>
        <w:rPr>
          <w:rFonts w:eastAsia="方正仿宋_GBK" w:hint="eastAsia"/>
          <w:sz w:val="32"/>
          <w:szCs w:val="32"/>
        </w:rPr>
        <w:t>5</w:t>
      </w:r>
      <w:r>
        <w:rPr>
          <w:rFonts w:eastAsia="方正仿宋_GBK"/>
          <w:sz w:val="32"/>
          <w:szCs w:val="32"/>
        </w:rPr>
        <w:t>0</w:t>
      </w:r>
      <w:r>
        <w:rPr>
          <w:rFonts w:eastAsia="方正仿宋_GBK" w:hAnsi="方正仿宋_GBK"/>
          <w:sz w:val="32"/>
          <w:szCs w:val="32"/>
        </w:rPr>
        <w:t>元</w:t>
      </w:r>
      <w:r>
        <w:rPr>
          <w:rFonts w:eastAsia="方正仿宋_GBK"/>
          <w:sz w:val="32"/>
          <w:szCs w:val="32"/>
        </w:rPr>
        <w:t>/</w:t>
      </w:r>
      <w:r>
        <w:rPr>
          <w:rFonts w:eastAsia="方正仿宋_GBK" w:hAnsi="方正仿宋_GBK"/>
          <w:sz w:val="32"/>
          <w:szCs w:val="32"/>
        </w:rPr>
        <w:t>月；社区老年人口在</w:t>
      </w:r>
      <w:r>
        <w:rPr>
          <w:rFonts w:eastAsia="方正仿宋_GBK"/>
          <w:sz w:val="32"/>
          <w:szCs w:val="32"/>
        </w:rPr>
        <w:t>1000</w:t>
      </w:r>
      <w:r>
        <w:rPr>
          <w:rFonts w:eastAsia="方正仿宋_GBK" w:hAnsi="方正仿宋_GBK"/>
          <w:sz w:val="32"/>
          <w:szCs w:val="32"/>
        </w:rPr>
        <w:t>人以上、基本信息建档率达到</w:t>
      </w:r>
      <w:r>
        <w:rPr>
          <w:rFonts w:eastAsia="方正仿宋_GBK"/>
          <w:sz w:val="32"/>
          <w:szCs w:val="32"/>
        </w:rPr>
        <w:t>95%</w:t>
      </w:r>
      <w:r>
        <w:rPr>
          <w:rFonts w:eastAsia="方正仿宋_GBK" w:hAnsi="方正仿宋_GBK"/>
          <w:sz w:val="32"/>
          <w:szCs w:val="32"/>
        </w:rPr>
        <w:t>的，补助标准为</w:t>
      </w:r>
      <w:r>
        <w:rPr>
          <w:rFonts w:eastAsia="方正仿宋_GBK" w:hint="eastAsia"/>
          <w:sz w:val="32"/>
          <w:szCs w:val="32"/>
        </w:rPr>
        <w:t>45</w:t>
      </w:r>
      <w:r>
        <w:rPr>
          <w:rFonts w:eastAsia="方正仿宋_GBK"/>
          <w:sz w:val="32"/>
          <w:szCs w:val="32"/>
        </w:rPr>
        <w:t>0</w:t>
      </w:r>
      <w:r>
        <w:rPr>
          <w:rFonts w:eastAsia="方正仿宋_GBK" w:hAnsi="方正仿宋_GBK"/>
          <w:sz w:val="32"/>
          <w:szCs w:val="32"/>
        </w:rPr>
        <w:t>元</w:t>
      </w:r>
      <w:r>
        <w:rPr>
          <w:rFonts w:eastAsia="方正仿宋_GBK"/>
          <w:sz w:val="32"/>
          <w:szCs w:val="32"/>
        </w:rPr>
        <w:t>/</w:t>
      </w:r>
      <w:r>
        <w:rPr>
          <w:rFonts w:eastAsia="方正仿宋_GBK" w:hAnsi="方正仿宋_GBK"/>
          <w:sz w:val="32"/>
          <w:szCs w:val="32"/>
        </w:rPr>
        <w:t>月。</w:t>
      </w:r>
    </w:p>
    <w:p w:rsidR="00536BC0" w:rsidRDefault="008C4DB5">
      <w:pPr>
        <w:spacing w:line="595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t>（二）考核内容</w:t>
      </w:r>
    </w:p>
    <w:p w:rsidR="00536BC0" w:rsidRDefault="008C4DB5">
      <w:pPr>
        <w:spacing w:line="595" w:lineRule="exact"/>
        <w:ind w:firstLineChars="200" w:firstLine="640"/>
        <w:rPr>
          <w:rFonts w:eastAsia="方正仿宋_GBK" w:hAnsi="方正仿宋_GBK"/>
          <w:sz w:val="32"/>
          <w:szCs w:val="32"/>
        </w:rPr>
      </w:pPr>
      <w:r>
        <w:rPr>
          <w:rFonts w:eastAsia="方正仿宋_GBK" w:hAnsi="方正仿宋_GBK" w:hint="eastAsia"/>
          <w:sz w:val="32"/>
          <w:szCs w:val="32"/>
        </w:rPr>
        <w:t>1</w:t>
      </w:r>
      <w:r>
        <w:rPr>
          <w:rFonts w:eastAsia="方正仿宋_GBK" w:hAnsi="方正仿宋_GBK"/>
          <w:sz w:val="32"/>
          <w:szCs w:val="32"/>
        </w:rPr>
        <w:t>．以区民政局确定的老年人建档信息格式表格作为建档模本，建立老年人信息档案</w:t>
      </w:r>
      <w:r>
        <w:rPr>
          <w:rFonts w:eastAsia="方正仿宋_GBK" w:hAnsi="方正仿宋_GBK" w:hint="eastAsia"/>
          <w:sz w:val="32"/>
          <w:szCs w:val="32"/>
        </w:rPr>
        <w:t>；</w:t>
      </w:r>
      <w:r>
        <w:rPr>
          <w:rFonts w:ascii="方正仿宋_GBK" w:eastAsia="方正仿宋_GBK" w:hint="eastAsia"/>
          <w:sz w:val="32"/>
          <w:szCs w:val="32"/>
        </w:rPr>
        <w:t>每月应更新老年人电子信息档案，并送街道、区民政局备案核查。</w:t>
      </w:r>
    </w:p>
    <w:p w:rsidR="00536BC0" w:rsidRDefault="008C4DB5">
      <w:pPr>
        <w:spacing w:line="595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 w:hAnsi="方正仿宋_GBK" w:hint="eastAsia"/>
          <w:sz w:val="32"/>
          <w:szCs w:val="32"/>
        </w:rPr>
        <w:t>2</w:t>
      </w:r>
      <w:r>
        <w:rPr>
          <w:rFonts w:eastAsia="方正仿宋_GBK" w:hAnsi="方正仿宋_GBK" w:hint="eastAsia"/>
          <w:sz w:val="32"/>
          <w:szCs w:val="32"/>
        </w:rPr>
        <w:t>．</w:t>
      </w:r>
      <w:r>
        <w:rPr>
          <w:rFonts w:eastAsia="方正仿宋_GBK" w:hAnsi="方正仿宋_GBK"/>
          <w:sz w:val="32"/>
          <w:szCs w:val="32"/>
        </w:rPr>
        <w:t>信息档案必</w:t>
      </w:r>
      <w:proofErr w:type="gramStart"/>
      <w:r>
        <w:rPr>
          <w:rFonts w:eastAsia="方正仿宋_GBK" w:hAnsi="方正仿宋_GBK"/>
          <w:sz w:val="32"/>
          <w:szCs w:val="32"/>
        </w:rPr>
        <w:t>填基本数据栏须</w:t>
      </w:r>
      <w:proofErr w:type="gramEnd"/>
      <w:r>
        <w:rPr>
          <w:rFonts w:eastAsia="方正仿宋_GBK" w:hAnsi="方正仿宋_GBK"/>
          <w:sz w:val="32"/>
          <w:szCs w:val="32"/>
        </w:rPr>
        <w:t>有相应信息，涉及隐私本人不愿提供的在备注栏中详细说明备查</w:t>
      </w:r>
      <w:r>
        <w:rPr>
          <w:rFonts w:eastAsia="方正仿宋_GBK" w:hAnsi="方正仿宋_GBK" w:hint="eastAsia"/>
          <w:sz w:val="32"/>
          <w:szCs w:val="32"/>
        </w:rPr>
        <w:t>，并进行分类建档。</w:t>
      </w:r>
    </w:p>
    <w:p w:rsidR="00536BC0" w:rsidRDefault="008C4DB5">
      <w:pPr>
        <w:spacing w:line="595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>3</w:t>
      </w:r>
      <w:r>
        <w:rPr>
          <w:rFonts w:eastAsia="方正仿宋_GBK" w:hAnsi="方正仿宋_GBK"/>
          <w:sz w:val="32"/>
          <w:szCs w:val="32"/>
        </w:rPr>
        <w:t>．社区养老服务站系新建站开始运</w:t>
      </w:r>
      <w:r>
        <w:rPr>
          <w:rFonts w:eastAsia="方正仿宋_GBK" w:hAnsi="方正仿宋_GBK" w:hint="eastAsia"/>
          <w:sz w:val="32"/>
          <w:szCs w:val="32"/>
        </w:rPr>
        <w:t>营</w:t>
      </w:r>
      <w:r>
        <w:rPr>
          <w:rFonts w:eastAsia="方正仿宋_GBK" w:hAnsi="方正仿宋_GBK"/>
          <w:sz w:val="32"/>
          <w:szCs w:val="32"/>
        </w:rPr>
        <w:t>的，每月新增信息条</w:t>
      </w:r>
      <w:r>
        <w:rPr>
          <w:rFonts w:eastAsia="方正仿宋_GBK" w:hAnsi="方正仿宋_GBK"/>
          <w:sz w:val="32"/>
          <w:szCs w:val="32"/>
        </w:rPr>
        <w:lastRenderedPageBreak/>
        <w:t>数（即老人建档数）达到</w:t>
      </w:r>
      <w:r>
        <w:rPr>
          <w:rFonts w:eastAsia="方正仿宋_GBK" w:hAnsi="方正仿宋_GBK" w:hint="eastAsia"/>
          <w:sz w:val="32"/>
          <w:szCs w:val="32"/>
        </w:rPr>
        <w:t>服务</w:t>
      </w:r>
      <w:r>
        <w:rPr>
          <w:rFonts w:eastAsia="方正仿宋_GBK" w:hAnsi="方正仿宋_GBK"/>
          <w:sz w:val="32"/>
          <w:szCs w:val="32"/>
        </w:rPr>
        <w:t>社区老年人口基数的</w:t>
      </w:r>
      <w:r>
        <w:rPr>
          <w:rFonts w:eastAsia="方正仿宋_GBK"/>
          <w:sz w:val="32"/>
          <w:szCs w:val="32"/>
        </w:rPr>
        <w:t>15%</w:t>
      </w:r>
      <w:r>
        <w:rPr>
          <w:rFonts w:eastAsia="方正仿宋_GBK" w:hAnsi="方正仿宋_GBK"/>
          <w:sz w:val="32"/>
          <w:szCs w:val="32"/>
        </w:rPr>
        <w:t>，运</w:t>
      </w:r>
      <w:r>
        <w:rPr>
          <w:rFonts w:eastAsia="方正仿宋_GBK" w:hAnsi="方正仿宋_GBK" w:hint="eastAsia"/>
          <w:sz w:val="32"/>
          <w:szCs w:val="32"/>
        </w:rPr>
        <w:t>营</w:t>
      </w:r>
      <w:r>
        <w:rPr>
          <w:rFonts w:eastAsia="方正仿宋_GBK" w:hAnsi="方正仿宋_GBK"/>
          <w:sz w:val="32"/>
          <w:szCs w:val="32"/>
        </w:rPr>
        <w:t>半年后应达到</w:t>
      </w:r>
      <w:r>
        <w:rPr>
          <w:rFonts w:eastAsia="方正仿宋_GBK" w:hAnsi="方正仿宋_GBK" w:hint="eastAsia"/>
          <w:sz w:val="32"/>
          <w:szCs w:val="32"/>
        </w:rPr>
        <w:t>服务</w:t>
      </w:r>
      <w:r>
        <w:rPr>
          <w:rFonts w:eastAsia="方正仿宋_GBK" w:hAnsi="方正仿宋_GBK"/>
          <w:sz w:val="32"/>
          <w:szCs w:val="32"/>
        </w:rPr>
        <w:t>社区老年人口基数的</w:t>
      </w:r>
      <w:r>
        <w:rPr>
          <w:rFonts w:eastAsia="方正仿宋_GBK"/>
          <w:sz w:val="32"/>
          <w:szCs w:val="32"/>
        </w:rPr>
        <w:t>9</w:t>
      </w:r>
      <w:r>
        <w:rPr>
          <w:rFonts w:eastAsia="方正仿宋_GBK" w:hint="eastAsia"/>
          <w:sz w:val="32"/>
          <w:szCs w:val="32"/>
        </w:rPr>
        <w:t>5</w:t>
      </w:r>
      <w:r>
        <w:rPr>
          <w:rFonts w:eastAsia="方正仿宋_GBK"/>
          <w:sz w:val="32"/>
          <w:szCs w:val="32"/>
        </w:rPr>
        <w:t>%</w:t>
      </w:r>
      <w:r>
        <w:rPr>
          <w:rFonts w:eastAsia="方正仿宋_GBK" w:hAnsi="方正仿宋_GBK"/>
          <w:sz w:val="32"/>
          <w:szCs w:val="32"/>
        </w:rPr>
        <w:t>以上。</w:t>
      </w:r>
    </w:p>
    <w:p w:rsidR="00536BC0" w:rsidRDefault="008C4DB5">
      <w:pPr>
        <w:spacing w:line="595" w:lineRule="exact"/>
        <w:ind w:firstLineChars="200" w:firstLine="640"/>
        <w:rPr>
          <w:rFonts w:eastAsia="方正仿宋_GBK"/>
          <w:sz w:val="32"/>
          <w:szCs w:val="32"/>
          <w:u w:val="single"/>
        </w:rPr>
      </w:pPr>
      <w:r>
        <w:rPr>
          <w:rFonts w:eastAsia="方正仿宋_GBK" w:hint="eastAsia"/>
          <w:sz w:val="32"/>
          <w:szCs w:val="32"/>
        </w:rPr>
        <w:t>4</w:t>
      </w:r>
      <w:r>
        <w:rPr>
          <w:rFonts w:eastAsia="方正仿宋_GBK" w:hAnsi="方正仿宋_GBK" w:hint="eastAsia"/>
          <w:sz w:val="32"/>
          <w:szCs w:val="32"/>
        </w:rPr>
        <w:t>．</w:t>
      </w:r>
      <w:r>
        <w:rPr>
          <w:rFonts w:eastAsia="方正仿宋_GBK" w:hAnsi="方正仿宋_GBK"/>
          <w:sz w:val="32"/>
          <w:szCs w:val="32"/>
        </w:rPr>
        <w:t>社区老年人口基数由各社区居委会在街道指导参与下确定</w:t>
      </w:r>
      <w:r>
        <w:rPr>
          <w:rFonts w:eastAsia="方正仿宋_GBK" w:hAnsi="方正仿宋_GBK"/>
          <w:sz w:val="32"/>
          <w:szCs w:val="32"/>
        </w:rPr>
        <w:t>(</w:t>
      </w:r>
      <w:r>
        <w:rPr>
          <w:rFonts w:eastAsia="方正仿宋_GBK" w:hAnsi="方正仿宋_GBK"/>
          <w:sz w:val="32"/>
          <w:szCs w:val="32"/>
        </w:rPr>
        <w:t>街道</w:t>
      </w:r>
      <w:r>
        <w:rPr>
          <w:rFonts w:eastAsia="方正仿宋_GBK" w:hAnsi="方正仿宋_GBK" w:hint="eastAsia"/>
          <w:sz w:val="32"/>
          <w:szCs w:val="32"/>
        </w:rPr>
        <w:t>可以辖区</w:t>
      </w:r>
      <w:r>
        <w:rPr>
          <w:rFonts w:eastAsia="方正仿宋_GBK" w:hAnsi="方正仿宋_GBK"/>
          <w:sz w:val="32"/>
          <w:szCs w:val="32"/>
        </w:rPr>
        <w:t>派出所</w:t>
      </w:r>
      <w:r>
        <w:rPr>
          <w:rFonts w:eastAsia="方正仿宋_GBK" w:hAnsi="方正仿宋_GBK" w:hint="eastAsia"/>
          <w:sz w:val="32"/>
          <w:szCs w:val="32"/>
        </w:rPr>
        <w:t>提供</w:t>
      </w:r>
      <w:r>
        <w:rPr>
          <w:rFonts w:eastAsia="方正仿宋_GBK" w:hAnsi="方正仿宋_GBK"/>
          <w:sz w:val="32"/>
          <w:szCs w:val="32"/>
        </w:rPr>
        <w:t>数据作参考</w:t>
      </w:r>
      <w:r>
        <w:rPr>
          <w:rFonts w:eastAsia="方正仿宋_GBK" w:hAnsi="方正仿宋_GBK"/>
          <w:sz w:val="32"/>
          <w:szCs w:val="32"/>
        </w:rPr>
        <w:t>)</w:t>
      </w:r>
      <w:r>
        <w:rPr>
          <w:rFonts w:eastAsia="方正仿宋_GBK" w:hAnsi="方正仿宋_GBK"/>
          <w:sz w:val="32"/>
          <w:szCs w:val="32"/>
        </w:rPr>
        <w:t>。</w:t>
      </w:r>
    </w:p>
    <w:p w:rsidR="00536BC0" w:rsidRDefault="008C4DB5">
      <w:pPr>
        <w:spacing w:line="595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t>（三）补助发放</w:t>
      </w:r>
    </w:p>
    <w:p w:rsidR="00536BC0" w:rsidRDefault="008C4DB5">
      <w:pPr>
        <w:spacing w:line="595" w:lineRule="exact"/>
        <w:ind w:firstLineChars="200" w:firstLine="640"/>
        <w:rPr>
          <w:rFonts w:eastAsia="方正仿宋_GBK" w:hAnsi="方正仿宋_GBK"/>
          <w:sz w:val="32"/>
          <w:szCs w:val="32"/>
        </w:rPr>
      </w:pPr>
      <w:r>
        <w:rPr>
          <w:rFonts w:eastAsia="方正仿宋_GBK" w:hAnsi="方正仿宋_GBK"/>
          <w:sz w:val="32"/>
          <w:szCs w:val="32"/>
        </w:rPr>
        <w:t>经核查每月建档全部达到要求的，</w:t>
      </w:r>
      <w:r>
        <w:rPr>
          <w:rFonts w:eastAsia="方正仿宋_GBK" w:hAnsi="方正仿宋_GBK" w:hint="eastAsia"/>
          <w:sz w:val="32"/>
          <w:szCs w:val="32"/>
        </w:rPr>
        <w:t>当月补助</w:t>
      </w:r>
      <w:r>
        <w:rPr>
          <w:rFonts w:eastAsia="方正仿宋_GBK" w:hAnsi="方正仿宋_GBK"/>
          <w:sz w:val="32"/>
          <w:szCs w:val="32"/>
        </w:rPr>
        <w:t>足额发放</w:t>
      </w:r>
      <w:r>
        <w:rPr>
          <w:rFonts w:eastAsia="方正仿宋_GBK" w:hAnsi="方正仿宋_GBK" w:hint="eastAsia"/>
          <w:sz w:val="32"/>
          <w:szCs w:val="32"/>
        </w:rPr>
        <w:t>;</w:t>
      </w:r>
      <w:r>
        <w:rPr>
          <w:rFonts w:eastAsia="方正仿宋_GBK" w:hAnsi="方正仿宋_GBK"/>
          <w:sz w:val="32"/>
          <w:szCs w:val="32"/>
        </w:rPr>
        <w:t>经核查每月建档</w:t>
      </w:r>
      <w:r>
        <w:rPr>
          <w:rFonts w:eastAsia="方正仿宋_GBK" w:hAnsi="方正仿宋_GBK" w:hint="eastAsia"/>
          <w:sz w:val="32"/>
          <w:szCs w:val="32"/>
        </w:rPr>
        <w:t>数量</w:t>
      </w:r>
      <w:r>
        <w:rPr>
          <w:rFonts w:eastAsia="方正仿宋_GBK" w:hAnsi="方正仿宋_GBK"/>
          <w:sz w:val="32"/>
          <w:szCs w:val="32"/>
        </w:rPr>
        <w:t>达到要求的，但质量不高和信息不全的，</w:t>
      </w:r>
      <w:r>
        <w:rPr>
          <w:rFonts w:eastAsia="方正仿宋_GBK" w:hAnsi="方正仿宋_GBK" w:hint="eastAsia"/>
          <w:sz w:val="32"/>
          <w:szCs w:val="32"/>
        </w:rPr>
        <w:t>按补助标准的</w:t>
      </w:r>
      <w:r>
        <w:rPr>
          <w:rFonts w:eastAsia="方正仿宋_GBK"/>
          <w:sz w:val="32"/>
          <w:szCs w:val="32"/>
        </w:rPr>
        <w:t>50%</w:t>
      </w:r>
      <w:r>
        <w:rPr>
          <w:rFonts w:eastAsia="方正仿宋_GBK" w:hint="eastAsia"/>
          <w:sz w:val="32"/>
          <w:szCs w:val="32"/>
        </w:rPr>
        <w:t>发放</w:t>
      </w:r>
      <w:r>
        <w:rPr>
          <w:rFonts w:eastAsia="方正仿宋_GBK" w:hAnsi="方正仿宋_GBK"/>
          <w:sz w:val="32"/>
          <w:szCs w:val="32"/>
        </w:rPr>
        <w:t>；经核查</w:t>
      </w:r>
      <w:r>
        <w:rPr>
          <w:rFonts w:eastAsia="方正仿宋_GBK" w:hAnsi="方正仿宋_GBK" w:hint="eastAsia"/>
          <w:sz w:val="32"/>
          <w:szCs w:val="32"/>
        </w:rPr>
        <w:t>建档数量、质量均不达标的</w:t>
      </w:r>
      <w:r>
        <w:rPr>
          <w:rFonts w:eastAsia="方正仿宋_GBK" w:hAnsi="方正仿宋_GBK"/>
          <w:sz w:val="32"/>
          <w:szCs w:val="32"/>
        </w:rPr>
        <w:t>，不予发放当月补助。</w:t>
      </w:r>
    </w:p>
    <w:p w:rsidR="00536BC0" w:rsidRDefault="008C4DB5">
      <w:pPr>
        <w:spacing w:line="595" w:lineRule="exact"/>
        <w:ind w:firstLineChars="200" w:firstLine="640"/>
        <w:rPr>
          <w:rFonts w:eastAsia="方正黑体_GBK"/>
          <w:sz w:val="32"/>
          <w:szCs w:val="32"/>
        </w:rPr>
      </w:pPr>
      <w:r>
        <w:rPr>
          <w:rFonts w:eastAsia="方正黑体_GBK"/>
          <w:sz w:val="32"/>
          <w:szCs w:val="32"/>
        </w:rPr>
        <w:t>二、老年活动组织工作考核</w:t>
      </w:r>
    </w:p>
    <w:p w:rsidR="00536BC0" w:rsidRDefault="008C4DB5">
      <w:pPr>
        <w:spacing w:line="595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t>（一）补助标准</w:t>
      </w:r>
    </w:p>
    <w:p w:rsidR="00536BC0" w:rsidRDefault="008C4DB5">
      <w:pPr>
        <w:spacing w:line="595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根据老年活动开展情况</w:t>
      </w:r>
      <w:r>
        <w:rPr>
          <w:rFonts w:eastAsia="方正仿宋_GBK" w:hint="eastAsia"/>
          <w:sz w:val="32"/>
          <w:szCs w:val="32"/>
        </w:rPr>
        <w:t>，给予</w:t>
      </w:r>
      <w:r>
        <w:rPr>
          <w:rFonts w:eastAsia="方正仿宋_GBK" w:hint="eastAsia"/>
          <w:sz w:val="32"/>
          <w:szCs w:val="32"/>
        </w:rPr>
        <w:t>8</w:t>
      </w:r>
      <w:r>
        <w:rPr>
          <w:rFonts w:eastAsia="方正仿宋_GBK"/>
          <w:sz w:val="32"/>
          <w:szCs w:val="32"/>
        </w:rPr>
        <w:t>00</w:t>
      </w:r>
      <w:r>
        <w:rPr>
          <w:rFonts w:eastAsia="方正仿宋_GBK"/>
          <w:sz w:val="32"/>
          <w:szCs w:val="32"/>
        </w:rPr>
        <w:t>元</w:t>
      </w:r>
      <w:r>
        <w:rPr>
          <w:rFonts w:eastAsia="方正仿宋_GBK"/>
          <w:sz w:val="32"/>
          <w:szCs w:val="32"/>
        </w:rPr>
        <w:t>/</w:t>
      </w:r>
      <w:r>
        <w:rPr>
          <w:rFonts w:eastAsia="方正仿宋_GBK"/>
          <w:sz w:val="32"/>
          <w:szCs w:val="32"/>
        </w:rPr>
        <w:t>月</w:t>
      </w:r>
      <w:r>
        <w:rPr>
          <w:rFonts w:eastAsia="方正仿宋_GBK" w:hint="eastAsia"/>
          <w:sz w:val="32"/>
          <w:szCs w:val="32"/>
        </w:rPr>
        <w:t>的工作</w:t>
      </w:r>
      <w:r>
        <w:rPr>
          <w:rFonts w:eastAsia="方正仿宋_GBK"/>
          <w:sz w:val="32"/>
          <w:szCs w:val="32"/>
        </w:rPr>
        <w:t>补助。</w:t>
      </w:r>
      <w:r>
        <w:rPr>
          <w:rFonts w:eastAsia="方正仿宋_GBK" w:hint="eastAsia"/>
          <w:sz w:val="32"/>
          <w:szCs w:val="32"/>
        </w:rPr>
        <w:t xml:space="preserve">   </w:t>
      </w:r>
    </w:p>
    <w:p w:rsidR="00536BC0" w:rsidRDefault="008C4DB5">
      <w:pPr>
        <w:spacing w:line="595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t>（二）考核内容</w:t>
      </w:r>
    </w:p>
    <w:p w:rsidR="00536BC0" w:rsidRDefault="008C4DB5">
      <w:pPr>
        <w:snapToGrid w:val="0"/>
        <w:spacing w:line="595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1</w:t>
      </w:r>
      <w:r>
        <w:rPr>
          <w:rFonts w:eastAsia="方正仿宋_GBK" w:hAnsi="方正仿宋_GBK"/>
          <w:sz w:val="32"/>
          <w:szCs w:val="32"/>
        </w:rPr>
        <w:t>．老年课堂、健康讲座、文化娱乐活动常态化，每月组织老年文化集体活动</w:t>
      </w:r>
      <w:r>
        <w:rPr>
          <w:rFonts w:eastAsia="方正仿宋_GBK"/>
          <w:sz w:val="32"/>
          <w:szCs w:val="32"/>
        </w:rPr>
        <w:t>2</w:t>
      </w:r>
      <w:r>
        <w:rPr>
          <w:rFonts w:eastAsia="方正仿宋_GBK" w:hAnsi="方正仿宋_GBK"/>
          <w:sz w:val="32"/>
          <w:szCs w:val="32"/>
        </w:rPr>
        <w:t>次以上，在重阳、春节等重大节日开展敬老活动</w:t>
      </w:r>
      <w:r>
        <w:rPr>
          <w:rFonts w:eastAsia="方正仿宋_GBK" w:hAnsi="方正仿宋_GBK" w:hint="eastAsia"/>
          <w:sz w:val="32"/>
          <w:szCs w:val="32"/>
        </w:rPr>
        <w:t>，</w:t>
      </w:r>
      <w:r>
        <w:rPr>
          <w:rFonts w:eastAsia="方正仿宋_GBK" w:hAnsi="方正仿宋_GBK"/>
          <w:sz w:val="32"/>
          <w:szCs w:val="32"/>
        </w:rPr>
        <w:t>社区老年人活动</w:t>
      </w:r>
      <w:proofErr w:type="gramStart"/>
      <w:r>
        <w:rPr>
          <w:rFonts w:eastAsia="方正仿宋_GBK" w:hAnsi="方正仿宋_GBK"/>
          <w:sz w:val="32"/>
          <w:szCs w:val="32"/>
        </w:rPr>
        <w:t>月参与</w:t>
      </w:r>
      <w:proofErr w:type="gramEnd"/>
      <w:r>
        <w:rPr>
          <w:rFonts w:eastAsia="方正仿宋_GBK" w:hAnsi="方正仿宋_GBK"/>
          <w:sz w:val="32"/>
          <w:szCs w:val="32"/>
        </w:rPr>
        <w:t>人次达到</w:t>
      </w:r>
      <w:r>
        <w:rPr>
          <w:rFonts w:eastAsia="方正仿宋_GBK"/>
          <w:sz w:val="32"/>
          <w:szCs w:val="32"/>
        </w:rPr>
        <w:t>200</w:t>
      </w:r>
      <w:r>
        <w:rPr>
          <w:rFonts w:eastAsia="方正仿宋_GBK" w:hAnsi="方正仿宋_GBK"/>
          <w:sz w:val="32"/>
          <w:szCs w:val="32"/>
        </w:rPr>
        <w:t>以上。</w:t>
      </w:r>
    </w:p>
    <w:p w:rsidR="00536BC0" w:rsidRDefault="008C4DB5">
      <w:pPr>
        <w:spacing w:line="595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2</w:t>
      </w:r>
      <w:r>
        <w:rPr>
          <w:rFonts w:eastAsia="方正仿宋_GBK" w:hAnsi="方正仿宋_GBK"/>
          <w:sz w:val="32"/>
          <w:szCs w:val="32"/>
        </w:rPr>
        <w:t>．活动有记录、图片、信息简报、宣传报道，活动记录本中有老年人签名（老年人每次参加活动均要签名），并建立电子档案。</w:t>
      </w:r>
    </w:p>
    <w:p w:rsidR="00536BC0" w:rsidRDefault="008C4DB5">
      <w:pPr>
        <w:spacing w:line="595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t>（三）补助发</w:t>
      </w:r>
      <w:r>
        <w:rPr>
          <w:rFonts w:eastAsia="方正楷体_GBK"/>
          <w:sz w:val="32"/>
          <w:szCs w:val="32"/>
        </w:rPr>
        <w:t>放</w:t>
      </w:r>
    </w:p>
    <w:p w:rsidR="00536BC0" w:rsidRDefault="008C4DB5">
      <w:pPr>
        <w:spacing w:line="595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 w:hAnsi="方正仿宋_GBK"/>
          <w:sz w:val="32"/>
          <w:szCs w:val="32"/>
        </w:rPr>
        <w:t>每月活动</w:t>
      </w:r>
      <w:r>
        <w:rPr>
          <w:rFonts w:eastAsia="方正仿宋_GBK" w:hAnsi="方正仿宋_GBK" w:hint="eastAsia"/>
          <w:sz w:val="32"/>
          <w:szCs w:val="32"/>
        </w:rPr>
        <w:t>组织</w:t>
      </w:r>
      <w:r>
        <w:rPr>
          <w:rFonts w:eastAsia="方正仿宋_GBK" w:hAnsi="方正仿宋_GBK"/>
          <w:sz w:val="32"/>
          <w:szCs w:val="32"/>
        </w:rPr>
        <w:t>次数</w:t>
      </w:r>
      <w:r>
        <w:rPr>
          <w:rFonts w:eastAsia="方正仿宋_GBK" w:hAnsi="方正仿宋_GBK" w:hint="eastAsia"/>
          <w:sz w:val="32"/>
          <w:szCs w:val="32"/>
        </w:rPr>
        <w:t>、参与人次</w:t>
      </w:r>
      <w:r>
        <w:rPr>
          <w:rFonts w:eastAsia="方正仿宋_GBK" w:hAnsi="方正仿宋_GBK"/>
          <w:sz w:val="32"/>
          <w:szCs w:val="32"/>
        </w:rPr>
        <w:t>达到要求，</w:t>
      </w:r>
      <w:r>
        <w:rPr>
          <w:rFonts w:eastAsia="方正仿宋_GBK" w:hAnsi="方正仿宋_GBK" w:hint="eastAsia"/>
          <w:sz w:val="32"/>
          <w:szCs w:val="32"/>
        </w:rPr>
        <w:t>活动档案齐全、完</w:t>
      </w:r>
      <w:r>
        <w:rPr>
          <w:rFonts w:eastAsia="方正仿宋_GBK" w:hAnsi="方正仿宋_GBK" w:hint="eastAsia"/>
          <w:sz w:val="32"/>
          <w:szCs w:val="32"/>
        </w:rPr>
        <w:lastRenderedPageBreak/>
        <w:t>整、真实的，每</w:t>
      </w:r>
      <w:r>
        <w:rPr>
          <w:rFonts w:eastAsia="方正仿宋_GBK" w:hAnsi="方正仿宋_GBK"/>
          <w:sz w:val="32"/>
          <w:szCs w:val="32"/>
        </w:rPr>
        <w:t>月补助</w:t>
      </w:r>
      <w:r>
        <w:rPr>
          <w:rFonts w:eastAsia="方正仿宋_GBK" w:hAnsi="方正仿宋_GBK" w:hint="eastAsia"/>
          <w:sz w:val="32"/>
          <w:szCs w:val="32"/>
        </w:rPr>
        <w:t>800</w:t>
      </w:r>
      <w:r>
        <w:rPr>
          <w:rFonts w:eastAsia="方正仿宋_GBK" w:hAnsi="方正仿宋_GBK" w:hint="eastAsia"/>
          <w:sz w:val="32"/>
          <w:szCs w:val="32"/>
        </w:rPr>
        <w:t>元</w:t>
      </w:r>
      <w:r>
        <w:rPr>
          <w:rFonts w:eastAsia="方正仿宋_GBK" w:hAnsi="方正仿宋_GBK"/>
          <w:sz w:val="32"/>
          <w:szCs w:val="32"/>
        </w:rPr>
        <w:t>；月活动</w:t>
      </w:r>
      <w:r>
        <w:rPr>
          <w:rFonts w:eastAsia="方正仿宋_GBK" w:hAnsi="方正仿宋_GBK" w:hint="eastAsia"/>
          <w:sz w:val="32"/>
          <w:szCs w:val="32"/>
        </w:rPr>
        <w:t>组织</w:t>
      </w:r>
      <w:r>
        <w:rPr>
          <w:rFonts w:eastAsia="方正仿宋_GBK" w:hAnsi="方正仿宋_GBK"/>
          <w:sz w:val="32"/>
          <w:szCs w:val="32"/>
        </w:rPr>
        <w:t>次数达到要求</w:t>
      </w:r>
      <w:r>
        <w:rPr>
          <w:rFonts w:eastAsia="方正仿宋_GBK" w:hAnsi="方正仿宋_GBK" w:hint="eastAsia"/>
          <w:sz w:val="32"/>
          <w:szCs w:val="32"/>
        </w:rPr>
        <w:t>但</w:t>
      </w:r>
      <w:r>
        <w:rPr>
          <w:rFonts w:eastAsia="方正仿宋_GBK" w:hAnsi="方正仿宋_GBK"/>
          <w:sz w:val="32"/>
          <w:szCs w:val="32"/>
        </w:rPr>
        <w:t>参与人次</w:t>
      </w:r>
      <w:r>
        <w:rPr>
          <w:rFonts w:eastAsia="方正仿宋_GBK" w:hAnsi="方正仿宋_GBK" w:hint="eastAsia"/>
          <w:sz w:val="32"/>
          <w:szCs w:val="32"/>
        </w:rPr>
        <w:t>未</w:t>
      </w:r>
      <w:r>
        <w:rPr>
          <w:rFonts w:eastAsia="方正仿宋_GBK" w:hAnsi="方正仿宋_GBK"/>
          <w:sz w:val="32"/>
          <w:szCs w:val="32"/>
        </w:rPr>
        <w:t>达到</w:t>
      </w:r>
      <w:r>
        <w:rPr>
          <w:rFonts w:eastAsia="方正仿宋_GBK" w:hint="eastAsia"/>
          <w:sz w:val="32"/>
          <w:szCs w:val="32"/>
        </w:rPr>
        <w:t>要求</w:t>
      </w:r>
      <w:r>
        <w:rPr>
          <w:rFonts w:eastAsia="方正仿宋_GBK" w:hAnsi="方正仿宋_GBK"/>
          <w:sz w:val="32"/>
          <w:szCs w:val="32"/>
        </w:rPr>
        <w:t>的，</w:t>
      </w:r>
      <w:r>
        <w:rPr>
          <w:rFonts w:eastAsia="方正仿宋_GBK" w:hAnsi="方正仿宋_GBK" w:hint="eastAsia"/>
          <w:sz w:val="32"/>
          <w:szCs w:val="32"/>
        </w:rPr>
        <w:t>按</w:t>
      </w:r>
      <w:r>
        <w:rPr>
          <w:rFonts w:eastAsia="方正仿宋_GBK" w:hAnsi="方正仿宋_GBK"/>
          <w:sz w:val="32"/>
          <w:szCs w:val="32"/>
        </w:rPr>
        <w:t>补助</w:t>
      </w:r>
      <w:r>
        <w:rPr>
          <w:rFonts w:eastAsia="方正仿宋_GBK" w:hAnsi="方正仿宋_GBK" w:hint="eastAsia"/>
          <w:sz w:val="32"/>
          <w:szCs w:val="32"/>
        </w:rPr>
        <w:t>标准的</w:t>
      </w:r>
      <w:r>
        <w:rPr>
          <w:rFonts w:eastAsia="方正仿宋_GBK"/>
          <w:sz w:val="32"/>
          <w:szCs w:val="32"/>
        </w:rPr>
        <w:t>50%</w:t>
      </w:r>
      <w:r>
        <w:rPr>
          <w:rFonts w:eastAsia="方正仿宋_GBK" w:hAnsi="方正仿宋_GBK"/>
          <w:sz w:val="32"/>
          <w:szCs w:val="32"/>
        </w:rPr>
        <w:t>发放；月活动参与人次达到</w:t>
      </w:r>
      <w:r>
        <w:rPr>
          <w:rFonts w:eastAsia="方正仿宋_GBK" w:hint="eastAsia"/>
          <w:sz w:val="32"/>
          <w:szCs w:val="32"/>
        </w:rPr>
        <w:t>要求</w:t>
      </w:r>
      <w:r>
        <w:rPr>
          <w:rFonts w:eastAsia="方正仿宋_GBK" w:hAnsi="方正仿宋_GBK" w:hint="eastAsia"/>
          <w:sz w:val="32"/>
          <w:szCs w:val="32"/>
        </w:rPr>
        <w:t>但组织</w:t>
      </w:r>
      <w:r>
        <w:rPr>
          <w:rFonts w:eastAsia="方正仿宋_GBK" w:hAnsi="方正仿宋_GBK"/>
          <w:sz w:val="32"/>
          <w:szCs w:val="32"/>
        </w:rPr>
        <w:t>次数</w:t>
      </w:r>
      <w:r>
        <w:rPr>
          <w:rFonts w:eastAsia="方正仿宋_GBK" w:hAnsi="方正仿宋_GBK" w:hint="eastAsia"/>
          <w:sz w:val="32"/>
          <w:szCs w:val="32"/>
        </w:rPr>
        <w:t>未</w:t>
      </w:r>
      <w:r>
        <w:rPr>
          <w:rFonts w:eastAsia="方正仿宋_GBK" w:hAnsi="方正仿宋_GBK"/>
          <w:sz w:val="32"/>
          <w:szCs w:val="32"/>
        </w:rPr>
        <w:t>达到要求，</w:t>
      </w:r>
      <w:r>
        <w:rPr>
          <w:rFonts w:eastAsia="方正仿宋_GBK" w:hAnsi="方正仿宋_GBK" w:hint="eastAsia"/>
          <w:sz w:val="32"/>
          <w:szCs w:val="32"/>
        </w:rPr>
        <w:t>按</w:t>
      </w:r>
      <w:r>
        <w:rPr>
          <w:rFonts w:eastAsia="方正仿宋_GBK" w:hAnsi="方正仿宋_GBK"/>
          <w:sz w:val="32"/>
          <w:szCs w:val="32"/>
        </w:rPr>
        <w:t>补助</w:t>
      </w:r>
      <w:r>
        <w:rPr>
          <w:rFonts w:eastAsia="方正仿宋_GBK" w:hAnsi="方正仿宋_GBK" w:hint="eastAsia"/>
          <w:sz w:val="32"/>
          <w:szCs w:val="32"/>
        </w:rPr>
        <w:t>标准的</w:t>
      </w:r>
      <w:r>
        <w:rPr>
          <w:rFonts w:eastAsia="方正仿宋_GBK"/>
          <w:sz w:val="32"/>
          <w:szCs w:val="32"/>
        </w:rPr>
        <w:t>50%</w:t>
      </w:r>
      <w:r>
        <w:rPr>
          <w:rFonts w:eastAsia="方正仿宋_GBK" w:hAnsi="方正仿宋_GBK"/>
          <w:sz w:val="32"/>
          <w:szCs w:val="32"/>
        </w:rPr>
        <w:t>发放。</w:t>
      </w:r>
      <w:r>
        <w:rPr>
          <w:rFonts w:eastAsia="方正仿宋_GBK" w:hAnsi="方正仿宋_GBK" w:hint="eastAsia"/>
          <w:sz w:val="32"/>
          <w:szCs w:val="32"/>
        </w:rPr>
        <w:t>如均</w:t>
      </w:r>
      <w:r>
        <w:rPr>
          <w:rFonts w:eastAsia="方正仿宋_GBK" w:hAnsi="方正仿宋_GBK"/>
          <w:sz w:val="32"/>
          <w:szCs w:val="32"/>
        </w:rPr>
        <w:t>未达到相应要求，</w:t>
      </w:r>
      <w:r>
        <w:rPr>
          <w:rFonts w:eastAsia="方正仿宋_GBK" w:hAnsi="方正仿宋_GBK" w:hint="eastAsia"/>
          <w:sz w:val="32"/>
          <w:szCs w:val="32"/>
        </w:rPr>
        <w:t>按比例</w:t>
      </w:r>
      <w:r>
        <w:rPr>
          <w:rFonts w:eastAsia="方正仿宋_GBK" w:hAnsi="方正仿宋_GBK"/>
          <w:sz w:val="32"/>
          <w:szCs w:val="32"/>
        </w:rPr>
        <w:t>扣减。</w:t>
      </w:r>
    </w:p>
    <w:p w:rsidR="00536BC0" w:rsidRDefault="008C4DB5">
      <w:pPr>
        <w:spacing w:line="595" w:lineRule="exact"/>
        <w:ind w:firstLineChars="200" w:firstLine="640"/>
        <w:rPr>
          <w:rFonts w:eastAsia="方正黑体_GBK"/>
          <w:sz w:val="32"/>
          <w:szCs w:val="32"/>
        </w:rPr>
      </w:pPr>
      <w:r>
        <w:rPr>
          <w:rFonts w:eastAsia="方正黑体_GBK"/>
          <w:sz w:val="32"/>
          <w:szCs w:val="32"/>
        </w:rPr>
        <w:t>三、空巢老年人关爱工作考核</w:t>
      </w:r>
    </w:p>
    <w:p w:rsidR="00536BC0" w:rsidRDefault="008C4DB5">
      <w:pPr>
        <w:spacing w:line="595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t>（一）补助标准</w:t>
      </w:r>
    </w:p>
    <w:p w:rsidR="00536BC0" w:rsidRDefault="008C4DB5">
      <w:pPr>
        <w:pStyle w:val="af0"/>
        <w:spacing w:before="0" w:beforeAutospacing="0" w:after="0" w:afterAutospacing="0" w:line="595" w:lineRule="exact"/>
        <w:ind w:firstLineChars="200" w:firstLine="640"/>
        <w:jc w:val="both"/>
        <w:rPr>
          <w:rFonts w:ascii="Times New Roman" w:eastAsia="方正仿宋_GBK" w:hAnsi="Times New Roman" w:cs="Times New Roman"/>
          <w:kern w:val="2"/>
          <w:sz w:val="32"/>
          <w:szCs w:val="32"/>
        </w:rPr>
      </w:pPr>
      <w:r>
        <w:rPr>
          <w:rFonts w:ascii="Times New Roman" w:eastAsia="方正仿宋_GBK" w:hAnsi="Times New Roman" w:cs="Times New Roman"/>
          <w:kern w:val="2"/>
          <w:sz w:val="32"/>
          <w:szCs w:val="32"/>
        </w:rPr>
        <w:t>1</w:t>
      </w:r>
      <w:r>
        <w:rPr>
          <w:rFonts w:ascii="Times New Roman" w:eastAsia="方正仿宋_GBK" w:hAnsi="方正仿宋_GBK" w:cs="Times New Roman"/>
          <w:kern w:val="2"/>
          <w:sz w:val="32"/>
          <w:szCs w:val="32"/>
        </w:rPr>
        <w:t>．建立工作制度，对空巢老年人进行分类建档，</w:t>
      </w: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根据空巢老年人</w:t>
      </w:r>
      <w:r>
        <w:rPr>
          <w:rFonts w:ascii="Times New Roman" w:eastAsia="方正仿宋_GBK" w:hAnsi="Times New Roman" w:cs="Times New Roman"/>
          <w:bCs/>
          <w:sz w:val="32"/>
          <w:szCs w:val="32"/>
        </w:rPr>
        <w:t>建档</w:t>
      </w:r>
      <w:r>
        <w:rPr>
          <w:rFonts w:ascii="Times New Roman" w:eastAsia="方正仿宋_GBK" w:hAnsi="Times New Roman" w:cs="Times New Roman" w:hint="eastAsia"/>
          <w:bCs/>
          <w:sz w:val="32"/>
          <w:szCs w:val="32"/>
        </w:rPr>
        <w:t>数量、质量，</w:t>
      </w:r>
      <w:r>
        <w:rPr>
          <w:rFonts w:ascii="Times New Roman" w:eastAsia="方正仿宋_GBK" w:hAnsi="Times New Roman" w:cs="Times New Roman"/>
          <w:kern w:val="2"/>
          <w:sz w:val="32"/>
          <w:szCs w:val="32"/>
        </w:rPr>
        <w:t>给予</w:t>
      </w:r>
      <w:r>
        <w:rPr>
          <w:rFonts w:ascii="Times New Roman" w:eastAsia="方正仿宋_GBK" w:hAnsi="Times New Roman" w:cs="Times New Roman" w:hint="eastAsia"/>
          <w:kern w:val="2"/>
          <w:sz w:val="32"/>
          <w:szCs w:val="32"/>
        </w:rPr>
        <w:t>1</w:t>
      </w:r>
      <w:r>
        <w:rPr>
          <w:rFonts w:ascii="Times New Roman" w:eastAsia="方正仿宋_GBK" w:hAnsi="Times New Roman" w:cs="Times New Roman"/>
          <w:kern w:val="2"/>
          <w:sz w:val="32"/>
          <w:szCs w:val="32"/>
        </w:rPr>
        <w:t>00</w:t>
      </w:r>
      <w:r>
        <w:rPr>
          <w:rFonts w:ascii="Times New Roman" w:eastAsia="方正仿宋_GBK" w:hAnsi="Times New Roman" w:cs="Times New Roman"/>
          <w:kern w:val="2"/>
          <w:sz w:val="32"/>
          <w:szCs w:val="32"/>
        </w:rPr>
        <w:t>元</w:t>
      </w:r>
      <w:r>
        <w:rPr>
          <w:rFonts w:ascii="Times New Roman" w:eastAsia="方正仿宋_GBK" w:hAnsi="Times New Roman" w:cs="Times New Roman"/>
          <w:kern w:val="2"/>
          <w:sz w:val="32"/>
          <w:szCs w:val="32"/>
        </w:rPr>
        <w:t>/</w:t>
      </w:r>
      <w:r>
        <w:rPr>
          <w:rFonts w:ascii="Times New Roman" w:eastAsia="方正仿宋_GBK" w:hAnsi="Times New Roman" w:cs="Times New Roman"/>
          <w:kern w:val="2"/>
          <w:sz w:val="32"/>
          <w:szCs w:val="32"/>
        </w:rPr>
        <w:t>月</w:t>
      </w:r>
      <w:r>
        <w:rPr>
          <w:rFonts w:ascii="Times New Roman" w:eastAsia="方正仿宋_GBK" w:hAnsi="Times New Roman" w:cs="Times New Roman" w:hint="eastAsia"/>
          <w:kern w:val="2"/>
          <w:sz w:val="32"/>
          <w:szCs w:val="32"/>
        </w:rPr>
        <w:t>的建档补助</w:t>
      </w:r>
      <w:r>
        <w:rPr>
          <w:rFonts w:ascii="Times New Roman" w:eastAsia="方正仿宋_GBK" w:hAnsi="方正仿宋_GBK" w:cs="Times New Roman"/>
          <w:kern w:val="2"/>
          <w:sz w:val="32"/>
          <w:szCs w:val="32"/>
        </w:rPr>
        <w:t>。</w:t>
      </w:r>
    </w:p>
    <w:p w:rsidR="00536BC0" w:rsidRDefault="008C4DB5">
      <w:pPr>
        <w:pStyle w:val="af0"/>
        <w:spacing w:before="0" w:beforeAutospacing="0" w:after="0" w:afterAutospacing="0" w:line="595" w:lineRule="exact"/>
        <w:ind w:firstLineChars="200" w:firstLine="640"/>
        <w:jc w:val="both"/>
        <w:rPr>
          <w:rFonts w:ascii="Times New Roman" w:eastAsia="方正仿宋_GBK" w:hAnsi="方正仿宋_GBK" w:cs="Times New Roman"/>
          <w:kern w:val="2"/>
          <w:sz w:val="32"/>
          <w:szCs w:val="32"/>
        </w:rPr>
      </w:pPr>
      <w:r>
        <w:rPr>
          <w:rFonts w:ascii="Times New Roman" w:eastAsia="方正仿宋_GBK" w:hAnsi="Times New Roman" w:cs="Times New Roman"/>
          <w:sz w:val="32"/>
          <w:szCs w:val="32"/>
        </w:rPr>
        <w:t>2</w:t>
      </w:r>
      <w:r>
        <w:rPr>
          <w:rFonts w:ascii="Times New Roman" w:eastAsia="方正仿宋_GBK" w:hAnsi="方正仿宋_GBK" w:cs="Times New Roman"/>
          <w:sz w:val="32"/>
          <w:szCs w:val="32"/>
        </w:rPr>
        <w:t>．开展空巢老年人查访</w:t>
      </w:r>
      <w:r>
        <w:rPr>
          <w:rFonts w:ascii="Times New Roman" w:eastAsia="方正仿宋_GBK" w:hAnsi="方正仿宋_GBK" w:cs="Times New Roman" w:hint="eastAsia"/>
          <w:sz w:val="32"/>
          <w:szCs w:val="32"/>
        </w:rPr>
        <w:t>、</w:t>
      </w:r>
      <w:r>
        <w:rPr>
          <w:rFonts w:ascii="Times New Roman" w:eastAsia="方正仿宋_GBK" w:hAnsi="方正仿宋_GBK" w:cs="Times New Roman"/>
          <w:sz w:val="32"/>
          <w:szCs w:val="32"/>
        </w:rPr>
        <w:t>巡访工作</w:t>
      </w:r>
      <w:r>
        <w:rPr>
          <w:rFonts w:ascii="Times New Roman" w:eastAsia="方正仿宋_GBK" w:hAnsi="方正仿宋_GBK" w:cs="Times New Roman"/>
          <w:kern w:val="2"/>
          <w:sz w:val="32"/>
          <w:szCs w:val="32"/>
        </w:rPr>
        <w:t>，</w:t>
      </w:r>
      <w:proofErr w:type="gramStart"/>
      <w:r>
        <w:rPr>
          <w:rFonts w:ascii="Times New Roman" w:eastAsia="方正仿宋_GBK" w:hAnsi="方正仿宋_GBK" w:cs="Times New Roman" w:hint="eastAsia"/>
          <w:kern w:val="2"/>
          <w:sz w:val="32"/>
          <w:szCs w:val="32"/>
        </w:rPr>
        <w:t>按</w:t>
      </w:r>
      <w:r>
        <w:rPr>
          <w:rFonts w:ascii="Times New Roman" w:eastAsia="方正仿宋_GBK" w:hAnsi="方正仿宋_GBK" w:cs="Times New Roman"/>
          <w:kern w:val="2"/>
          <w:sz w:val="32"/>
          <w:szCs w:val="32"/>
        </w:rPr>
        <w:t>对象</w:t>
      </w:r>
      <w:proofErr w:type="gramEnd"/>
      <w:r>
        <w:rPr>
          <w:rFonts w:ascii="Times New Roman" w:eastAsia="方正仿宋_GBK" w:hAnsi="方正仿宋_GBK" w:cs="Times New Roman" w:hint="eastAsia"/>
          <w:kern w:val="2"/>
          <w:sz w:val="32"/>
          <w:szCs w:val="32"/>
        </w:rPr>
        <w:t>类别以户为计算单位，</w:t>
      </w:r>
      <w:r>
        <w:rPr>
          <w:rFonts w:ascii="Times New Roman" w:eastAsia="方正仿宋_GBK" w:hAnsi="方正仿宋_GBK" w:cs="Times New Roman"/>
          <w:kern w:val="2"/>
          <w:sz w:val="32"/>
          <w:szCs w:val="32"/>
        </w:rPr>
        <w:t>给予</w:t>
      </w:r>
      <w:r>
        <w:rPr>
          <w:rFonts w:ascii="Times New Roman" w:eastAsia="方正仿宋_GBK" w:hAnsi="方正仿宋_GBK" w:cs="Times New Roman" w:hint="eastAsia"/>
          <w:kern w:val="2"/>
          <w:sz w:val="32"/>
          <w:szCs w:val="32"/>
        </w:rPr>
        <w:t>总计不超过</w:t>
      </w:r>
      <w:r>
        <w:rPr>
          <w:rFonts w:ascii="Times New Roman" w:eastAsia="方正仿宋_GBK" w:hAnsi="方正仿宋_GBK" w:cs="Times New Roman" w:hint="eastAsia"/>
          <w:kern w:val="2"/>
          <w:sz w:val="32"/>
          <w:szCs w:val="32"/>
        </w:rPr>
        <w:t>1200</w:t>
      </w:r>
      <w:r>
        <w:rPr>
          <w:rFonts w:ascii="Times New Roman" w:eastAsia="方正仿宋_GBK" w:hAnsi="方正仿宋_GBK" w:cs="Times New Roman"/>
          <w:kern w:val="2"/>
          <w:sz w:val="32"/>
          <w:szCs w:val="32"/>
        </w:rPr>
        <w:t>元</w:t>
      </w:r>
      <w:r>
        <w:rPr>
          <w:rFonts w:ascii="Times New Roman" w:eastAsia="方正仿宋_GBK" w:hAnsi="方正仿宋_GBK" w:cs="Times New Roman"/>
          <w:kern w:val="2"/>
          <w:sz w:val="32"/>
          <w:szCs w:val="32"/>
        </w:rPr>
        <w:t>/</w:t>
      </w:r>
      <w:r>
        <w:rPr>
          <w:rFonts w:ascii="Times New Roman" w:eastAsia="方正仿宋_GBK" w:hAnsi="方正仿宋_GBK" w:cs="Times New Roman"/>
          <w:kern w:val="2"/>
          <w:sz w:val="32"/>
          <w:szCs w:val="32"/>
        </w:rPr>
        <w:t>月的</w:t>
      </w:r>
      <w:r>
        <w:rPr>
          <w:rFonts w:ascii="Times New Roman" w:eastAsia="方正仿宋_GBK" w:hAnsi="方正仿宋_GBK" w:cs="Times New Roman" w:hint="eastAsia"/>
          <w:kern w:val="2"/>
          <w:sz w:val="32"/>
          <w:szCs w:val="32"/>
        </w:rPr>
        <w:t>工作</w:t>
      </w:r>
      <w:r>
        <w:rPr>
          <w:rFonts w:ascii="Times New Roman" w:eastAsia="方正仿宋_GBK" w:hAnsi="方正仿宋_GBK" w:cs="Times New Roman"/>
          <w:kern w:val="2"/>
          <w:sz w:val="32"/>
          <w:szCs w:val="32"/>
        </w:rPr>
        <w:t>补助。</w:t>
      </w:r>
    </w:p>
    <w:p w:rsidR="00536BC0" w:rsidRDefault="008C4DB5">
      <w:pPr>
        <w:spacing w:line="595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t>（二）考核内容</w:t>
      </w:r>
    </w:p>
    <w:p w:rsidR="00536BC0" w:rsidRDefault="008C4DB5">
      <w:pPr>
        <w:pStyle w:val="af0"/>
        <w:spacing w:before="0" w:beforeAutospacing="0" w:after="0" w:afterAutospacing="0" w:line="595" w:lineRule="exact"/>
        <w:ind w:firstLineChars="200" w:firstLine="640"/>
        <w:jc w:val="both"/>
        <w:rPr>
          <w:rFonts w:ascii="Times New Roman" w:eastAsia="方正仿宋_GBK" w:hAnsi="Times New Roman" w:cs="Times New Roman"/>
          <w:kern w:val="2"/>
          <w:sz w:val="32"/>
          <w:szCs w:val="32"/>
        </w:rPr>
      </w:pPr>
      <w:r>
        <w:rPr>
          <w:rFonts w:ascii="Times New Roman" w:eastAsia="方正仿宋_GBK" w:hAnsi="Times New Roman" w:cs="Times New Roman"/>
          <w:kern w:val="2"/>
          <w:sz w:val="32"/>
          <w:szCs w:val="32"/>
        </w:rPr>
        <w:t>1</w:t>
      </w:r>
      <w:r>
        <w:rPr>
          <w:rFonts w:ascii="Times New Roman" w:eastAsia="方正仿宋_GBK" w:hAnsi="方正仿宋_GBK" w:cs="Times New Roman"/>
          <w:kern w:val="2"/>
          <w:sz w:val="32"/>
          <w:szCs w:val="32"/>
        </w:rPr>
        <w:t>．建立空巢老年人定期关爱制度，空巢老年人建档率（一户一表）达到</w:t>
      </w:r>
      <w:r>
        <w:rPr>
          <w:rFonts w:ascii="Times New Roman" w:eastAsia="方正仿宋_GBK" w:hAnsi="Times New Roman" w:cs="Times New Roman"/>
          <w:kern w:val="2"/>
          <w:sz w:val="32"/>
          <w:szCs w:val="32"/>
        </w:rPr>
        <w:t>100%</w:t>
      </w:r>
      <w:r>
        <w:rPr>
          <w:rFonts w:ascii="Times New Roman" w:eastAsia="方正仿宋_GBK" w:hAnsi="方正仿宋_GBK" w:cs="Times New Roman"/>
          <w:kern w:val="2"/>
          <w:sz w:val="32"/>
          <w:szCs w:val="32"/>
        </w:rPr>
        <w:t>。</w:t>
      </w:r>
    </w:p>
    <w:p w:rsidR="00536BC0" w:rsidRDefault="008C4DB5">
      <w:pPr>
        <w:pStyle w:val="af0"/>
        <w:spacing w:before="0" w:beforeAutospacing="0" w:after="0" w:afterAutospacing="0" w:line="595" w:lineRule="exact"/>
        <w:ind w:firstLineChars="200" w:firstLine="640"/>
        <w:jc w:val="both"/>
        <w:rPr>
          <w:rFonts w:ascii="Times New Roman" w:eastAsia="方正仿宋_GBK" w:hAnsi="Times New Roman" w:cs="Times New Roman"/>
          <w:sz w:val="32"/>
          <w:szCs w:val="32"/>
        </w:rPr>
      </w:pPr>
      <w:r>
        <w:rPr>
          <w:rFonts w:ascii="Times New Roman" w:eastAsia="方正仿宋_GBK" w:hAnsi="Times New Roman" w:cs="Times New Roman"/>
          <w:kern w:val="2"/>
          <w:sz w:val="32"/>
          <w:szCs w:val="32"/>
        </w:rPr>
        <w:t>2</w:t>
      </w:r>
      <w:r>
        <w:rPr>
          <w:rFonts w:ascii="Times New Roman" w:eastAsia="方正仿宋_GBK" w:hAnsi="方正仿宋_GBK" w:cs="Times New Roman"/>
          <w:kern w:val="2"/>
          <w:sz w:val="32"/>
          <w:szCs w:val="32"/>
        </w:rPr>
        <w:t>．对</w:t>
      </w:r>
      <w:r>
        <w:rPr>
          <w:rFonts w:ascii="Times New Roman" w:eastAsia="方正仿宋_GBK" w:hAnsi="方正仿宋_GBK" w:cs="Times New Roman" w:hint="eastAsia"/>
          <w:kern w:val="2"/>
          <w:sz w:val="32"/>
          <w:szCs w:val="32"/>
        </w:rPr>
        <w:t>高龄、失能独居老年人间</w:t>
      </w:r>
      <w:proofErr w:type="gramStart"/>
      <w:r>
        <w:rPr>
          <w:rFonts w:ascii="Times New Roman" w:eastAsia="方正仿宋_GBK" w:hAnsi="方正仿宋_GBK" w:cs="Times New Roman" w:hint="eastAsia"/>
          <w:kern w:val="2"/>
          <w:sz w:val="32"/>
          <w:szCs w:val="32"/>
        </w:rPr>
        <w:t>天电话</w:t>
      </w:r>
      <w:proofErr w:type="gramEnd"/>
      <w:r>
        <w:rPr>
          <w:rFonts w:ascii="Times New Roman" w:eastAsia="方正仿宋_GBK" w:hAnsi="方正仿宋_GBK" w:cs="Times New Roman" w:hint="eastAsia"/>
          <w:kern w:val="2"/>
          <w:sz w:val="32"/>
          <w:szCs w:val="32"/>
        </w:rPr>
        <w:t>查访、每周上门巡访</w:t>
      </w:r>
      <w:r>
        <w:rPr>
          <w:rFonts w:ascii="Times New Roman" w:eastAsia="方正仿宋_GBK" w:hAnsi="方正仿宋_GBK" w:cs="Times New Roman"/>
          <w:kern w:val="2"/>
          <w:sz w:val="32"/>
          <w:szCs w:val="32"/>
        </w:rPr>
        <w:t>，</w:t>
      </w:r>
      <w:r>
        <w:rPr>
          <w:rFonts w:ascii="Times New Roman" w:eastAsia="方正仿宋_GBK" w:hAnsi="方正仿宋_GBK" w:cs="Times New Roman" w:hint="eastAsia"/>
          <w:kern w:val="2"/>
          <w:sz w:val="32"/>
          <w:szCs w:val="32"/>
        </w:rPr>
        <w:t>对普通独居老人每</w:t>
      </w:r>
      <w:proofErr w:type="gramStart"/>
      <w:r>
        <w:rPr>
          <w:rFonts w:ascii="Times New Roman" w:eastAsia="方正仿宋_GBK" w:hAnsi="方正仿宋_GBK" w:cs="Times New Roman" w:hint="eastAsia"/>
          <w:kern w:val="2"/>
          <w:sz w:val="32"/>
          <w:szCs w:val="32"/>
        </w:rPr>
        <w:t>周电</w:t>
      </w:r>
      <w:proofErr w:type="gramEnd"/>
      <w:r>
        <w:rPr>
          <w:rFonts w:ascii="Times New Roman" w:eastAsia="方正仿宋_GBK" w:hAnsi="方正仿宋_GBK" w:cs="Times New Roman" w:hint="eastAsia"/>
          <w:kern w:val="2"/>
          <w:sz w:val="32"/>
          <w:szCs w:val="32"/>
        </w:rPr>
        <w:t>话查访、间周上门巡访，</w:t>
      </w:r>
      <w:proofErr w:type="gramStart"/>
      <w:r>
        <w:rPr>
          <w:rFonts w:ascii="Times New Roman" w:eastAsia="方正仿宋_GBK" w:hAnsi="方正仿宋_GBK" w:cs="Times New Roman" w:hint="eastAsia"/>
          <w:kern w:val="2"/>
          <w:sz w:val="32"/>
          <w:szCs w:val="32"/>
        </w:rPr>
        <w:t>对偶居高</w:t>
      </w:r>
      <w:proofErr w:type="gramEnd"/>
      <w:r>
        <w:rPr>
          <w:rFonts w:ascii="Times New Roman" w:eastAsia="方正仿宋_GBK" w:hAnsi="方正仿宋_GBK" w:cs="Times New Roman" w:hint="eastAsia"/>
          <w:kern w:val="2"/>
          <w:sz w:val="32"/>
          <w:szCs w:val="32"/>
        </w:rPr>
        <w:t>龄空巢老人每月上门巡访</w:t>
      </w:r>
      <w:r>
        <w:rPr>
          <w:rFonts w:ascii="Times New Roman" w:eastAsia="方正仿宋_GBK" w:hAnsi="方正仿宋_GBK" w:cs="Times New Roman"/>
          <w:kern w:val="2"/>
          <w:sz w:val="32"/>
          <w:szCs w:val="32"/>
        </w:rPr>
        <w:t>。查访、巡访活动</w:t>
      </w:r>
      <w:r>
        <w:rPr>
          <w:rFonts w:ascii="Times New Roman" w:eastAsia="方正仿宋_GBK" w:hAnsi="方正仿宋_GBK" w:cs="Times New Roman"/>
          <w:sz w:val="32"/>
          <w:szCs w:val="32"/>
        </w:rPr>
        <w:t>要有专门的记录本和图片，并建立电子档案。</w:t>
      </w:r>
    </w:p>
    <w:p w:rsidR="00536BC0" w:rsidRDefault="008C4DB5">
      <w:pPr>
        <w:spacing w:line="595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t>（三）补助发放</w:t>
      </w:r>
    </w:p>
    <w:p w:rsidR="00536BC0" w:rsidRDefault="008C4DB5">
      <w:pPr>
        <w:spacing w:line="595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1</w:t>
      </w:r>
      <w:r>
        <w:rPr>
          <w:rFonts w:eastAsia="方正仿宋_GBK" w:hAnsi="方正仿宋_GBK"/>
          <w:sz w:val="32"/>
          <w:szCs w:val="32"/>
        </w:rPr>
        <w:t>．</w:t>
      </w:r>
      <w:r>
        <w:rPr>
          <w:rFonts w:eastAsia="方正仿宋_GBK" w:hAnsi="方正仿宋_GBK" w:hint="eastAsia"/>
          <w:sz w:val="32"/>
          <w:szCs w:val="32"/>
        </w:rPr>
        <w:t>未建立</w:t>
      </w:r>
      <w:r>
        <w:rPr>
          <w:rFonts w:eastAsia="方正仿宋_GBK" w:hAnsi="方正仿宋_GBK"/>
          <w:sz w:val="32"/>
          <w:szCs w:val="32"/>
        </w:rPr>
        <w:t>空巢老年人</w:t>
      </w:r>
      <w:r>
        <w:rPr>
          <w:rFonts w:eastAsia="方正仿宋_GBK" w:hAnsi="方正仿宋_GBK" w:hint="eastAsia"/>
          <w:sz w:val="32"/>
          <w:szCs w:val="32"/>
        </w:rPr>
        <w:t>定期关爱制度，</w:t>
      </w:r>
      <w:r>
        <w:rPr>
          <w:rFonts w:eastAsia="方正仿宋_GBK" w:hAnsi="方正仿宋_GBK"/>
          <w:sz w:val="32"/>
          <w:szCs w:val="32"/>
        </w:rPr>
        <w:t>空巢老年人建档率未达到</w:t>
      </w:r>
      <w:r>
        <w:rPr>
          <w:rFonts w:eastAsia="方正仿宋_GBK"/>
          <w:sz w:val="32"/>
          <w:szCs w:val="32"/>
        </w:rPr>
        <w:t>100%</w:t>
      </w:r>
      <w:r>
        <w:rPr>
          <w:rFonts w:eastAsia="方正仿宋_GBK" w:hAnsi="方正仿宋_GBK"/>
          <w:sz w:val="32"/>
          <w:szCs w:val="32"/>
        </w:rPr>
        <w:t>的，不予发放</w:t>
      </w:r>
      <w:r>
        <w:rPr>
          <w:rFonts w:eastAsia="方正仿宋_GBK"/>
          <w:sz w:val="32"/>
          <w:szCs w:val="32"/>
        </w:rPr>
        <w:t>100</w:t>
      </w:r>
      <w:r>
        <w:rPr>
          <w:rFonts w:eastAsia="方正仿宋_GBK" w:hAnsi="方正仿宋_GBK"/>
          <w:sz w:val="32"/>
          <w:szCs w:val="32"/>
        </w:rPr>
        <w:t>元</w:t>
      </w:r>
      <w:r>
        <w:rPr>
          <w:rFonts w:eastAsia="方正仿宋_GBK"/>
          <w:sz w:val="32"/>
          <w:szCs w:val="32"/>
        </w:rPr>
        <w:t>/</w:t>
      </w:r>
      <w:r>
        <w:rPr>
          <w:rFonts w:eastAsia="方正仿宋_GBK" w:hAnsi="方正仿宋_GBK"/>
          <w:sz w:val="32"/>
          <w:szCs w:val="32"/>
        </w:rPr>
        <w:t>月的建档补助。</w:t>
      </w:r>
    </w:p>
    <w:p w:rsidR="00536BC0" w:rsidRDefault="008C4DB5">
      <w:pPr>
        <w:spacing w:line="595" w:lineRule="exact"/>
        <w:ind w:firstLineChars="200" w:firstLine="640"/>
        <w:rPr>
          <w:rFonts w:eastAsia="方正仿宋_GBK" w:hAnsi="方正仿宋_GBK"/>
          <w:sz w:val="32"/>
          <w:szCs w:val="32"/>
        </w:rPr>
      </w:pPr>
      <w:r>
        <w:rPr>
          <w:rFonts w:eastAsia="方正仿宋_GBK" w:hAnsi="方正仿宋_GBK"/>
          <w:sz w:val="32"/>
          <w:szCs w:val="32"/>
        </w:rPr>
        <w:t>2</w:t>
      </w:r>
      <w:r>
        <w:rPr>
          <w:rFonts w:eastAsia="方正仿宋_GBK" w:hAnsi="方正仿宋_GBK"/>
          <w:sz w:val="32"/>
          <w:szCs w:val="32"/>
        </w:rPr>
        <w:t>．</w:t>
      </w:r>
      <w:r>
        <w:rPr>
          <w:rFonts w:eastAsia="方正仿宋_GBK" w:hAnsi="方正仿宋_GBK" w:hint="eastAsia"/>
          <w:sz w:val="32"/>
          <w:szCs w:val="32"/>
        </w:rPr>
        <w:t>按要求开展</w:t>
      </w:r>
      <w:r>
        <w:rPr>
          <w:rFonts w:eastAsia="方正仿宋_GBK" w:hAnsi="方正仿宋_GBK"/>
          <w:sz w:val="32"/>
          <w:szCs w:val="32"/>
        </w:rPr>
        <w:t>空巢老年人查访、巡访</w:t>
      </w:r>
      <w:r>
        <w:rPr>
          <w:rFonts w:eastAsia="方正仿宋_GBK" w:hAnsi="方正仿宋_GBK" w:hint="eastAsia"/>
          <w:sz w:val="32"/>
          <w:szCs w:val="32"/>
        </w:rPr>
        <w:t>的，</w:t>
      </w:r>
      <w:proofErr w:type="gramStart"/>
      <w:r>
        <w:rPr>
          <w:rFonts w:eastAsia="方正仿宋_GBK" w:hAnsi="方正仿宋_GBK" w:hint="eastAsia"/>
          <w:sz w:val="32"/>
          <w:szCs w:val="32"/>
        </w:rPr>
        <w:t>按</w:t>
      </w:r>
      <w:r>
        <w:rPr>
          <w:rFonts w:eastAsia="方正仿宋_GBK" w:hAnsi="方正仿宋_GBK"/>
          <w:sz w:val="32"/>
          <w:szCs w:val="32"/>
        </w:rPr>
        <w:t>对象</w:t>
      </w:r>
      <w:proofErr w:type="gramEnd"/>
      <w:r>
        <w:rPr>
          <w:rFonts w:eastAsia="方正仿宋_GBK" w:hAnsi="方正仿宋_GBK" w:hint="eastAsia"/>
          <w:sz w:val="32"/>
          <w:szCs w:val="32"/>
        </w:rPr>
        <w:t>类别以户</w:t>
      </w:r>
      <w:r>
        <w:rPr>
          <w:rFonts w:eastAsia="方正仿宋_GBK" w:hAnsi="方正仿宋_GBK" w:hint="eastAsia"/>
          <w:sz w:val="32"/>
          <w:szCs w:val="32"/>
        </w:rPr>
        <w:lastRenderedPageBreak/>
        <w:t>为计算单位核算，月补助总额不超过</w:t>
      </w:r>
      <w:r>
        <w:rPr>
          <w:rFonts w:eastAsia="方正仿宋_GBK" w:hAnsi="方正仿宋_GBK" w:hint="eastAsia"/>
          <w:sz w:val="32"/>
          <w:szCs w:val="32"/>
        </w:rPr>
        <w:t>12</w:t>
      </w:r>
      <w:r>
        <w:rPr>
          <w:rFonts w:eastAsia="方正仿宋_GBK" w:hAnsi="方正仿宋_GBK"/>
          <w:sz w:val="32"/>
          <w:szCs w:val="32"/>
        </w:rPr>
        <w:t>00</w:t>
      </w:r>
      <w:r>
        <w:rPr>
          <w:rFonts w:eastAsia="方正仿宋_GBK" w:hAnsi="方正仿宋_GBK"/>
          <w:sz w:val="32"/>
          <w:szCs w:val="32"/>
        </w:rPr>
        <w:t>元</w:t>
      </w:r>
      <w:r>
        <w:rPr>
          <w:rFonts w:eastAsia="方正仿宋_GBK" w:hAnsi="方正仿宋_GBK" w:hint="eastAsia"/>
          <w:sz w:val="32"/>
          <w:szCs w:val="32"/>
        </w:rPr>
        <w:t>：</w:t>
      </w:r>
    </w:p>
    <w:p w:rsidR="00536BC0" w:rsidRDefault="008C4DB5">
      <w:pPr>
        <w:spacing w:line="595" w:lineRule="exact"/>
        <w:ind w:firstLineChars="200" w:firstLine="640"/>
        <w:rPr>
          <w:rFonts w:eastAsia="方正仿宋_GBK" w:hAnsi="方正仿宋_GBK"/>
          <w:sz w:val="32"/>
          <w:szCs w:val="32"/>
        </w:rPr>
      </w:pPr>
      <w:r>
        <w:rPr>
          <w:rFonts w:eastAsia="方正仿宋_GBK" w:hAnsi="方正仿宋_GBK" w:hint="eastAsia"/>
          <w:sz w:val="32"/>
          <w:szCs w:val="32"/>
        </w:rPr>
        <w:t>高龄、失能独居老人，补助标准为</w:t>
      </w:r>
      <w:r>
        <w:rPr>
          <w:rFonts w:eastAsia="方正仿宋_GBK" w:hAnsi="方正仿宋_GBK" w:hint="eastAsia"/>
          <w:sz w:val="32"/>
          <w:szCs w:val="32"/>
        </w:rPr>
        <w:t>40</w:t>
      </w:r>
      <w:r>
        <w:rPr>
          <w:rFonts w:eastAsia="方正仿宋_GBK" w:hAnsi="方正仿宋_GBK" w:hint="eastAsia"/>
          <w:sz w:val="32"/>
          <w:szCs w:val="32"/>
        </w:rPr>
        <w:t>元</w:t>
      </w:r>
      <w:r>
        <w:rPr>
          <w:rFonts w:eastAsia="方正仿宋_GBK" w:hAnsi="方正仿宋_GBK" w:hint="eastAsia"/>
          <w:sz w:val="32"/>
          <w:szCs w:val="32"/>
        </w:rPr>
        <w:t>/</w:t>
      </w:r>
      <w:r>
        <w:rPr>
          <w:rFonts w:eastAsia="方正仿宋_GBK" w:hAnsi="方正仿宋_GBK" w:hint="eastAsia"/>
          <w:sz w:val="32"/>
          <w:szCs w:val="32"/>
        </w:rPr>
        <w:t>户；</w:t>
      </w:r>
    </w:p>
    <w:p w:rsidR="00536BC0" w:rsidRDefault="008C4DB5">
      <w:pPr>
        <w:spacing w:line="595" w:lineRule="exact"/>
        <w:ind w:firstLineChars="200" w:firstLine="640"/>
        <w:rPr>
          <w:rFonts w:eastAsia="方正仿宋_GBK" w:hAnsi="方正仿宋_GBK"/>
          <w:sz w:val="32"/>
          <w:szCs w:val="32"/>
        </w:rPr>
      </w:pPr>
      <w:r>
        <w:rPr>
          <w:rFonts w:eastAsia="方正仿宋_GBK" w:hAnsi="方正仿宋_GBK" w:hint="eastAsia"/>
          <w:sz w:val="32"/>
          <w:szCs w:val="32"/>
        </w:rPr>
        <w:t>普通独</w:t>
      </w:r>
      <w:r>
        <w:rPr>
          <w:rFonts w:eastAsia="方正仿宋_GBK" w:hAnsi="方正仿宋_GBK"/>
          <w:sz w:val="32"/>
          <w:szCs w:val="32"/>
        </w:rPr>
        <w:t>居</w:t>
      </w:r>
      <w:r>
        <w:rPr>
          <w:rFonts w:eastAsia="方正仿宋_GBK" w:hAnsi="方正仿宋_GBK" w:hint="eastAsia"/>
          <w:sz w:val="32"/>
          <w:szCs w:val="32"/>
        </w:rPr>
        <w:t>老人，补助标准为</w:t>
      </w:r>
      <w:r>
        <w:rPr>
          <w:rFonts w:eastAsia="方正仿宋_GBK" w:hAnsi="方正仿宋_GBK" w:hint="eastAsia"/>
          <w:sz w:val="32"/>
          <w:szCs w:val="32"/>
        </w:rPr>
        <w:t>20</w:t>
      </w:r>
      <w:r>
        <w:rPr>
          <w:rFonts w:eastAsia="方正仿宋_GBK" w:hAnsi="方正仿宋_GBK" w:hint="eastAsia"/>
          <w:sz w:val="32"/>
          <w:szCs w:val="32"/>
        </w:rPr>
        <w:t>元</w:t>
      </w:r>
      <w:r>
        <w:rPr>
          <w:rFonts w:eastAsia="方正仿宋_GBK" w:hAnsi="方正仿宋_GBK" w:hint="eastAsia"/>
          <w:sz w:val="32"/>
          <w:szCs w:val="32"/>
        </w:rPr>
        <w:t>/</w:t>
      </w:r>
      <w:r>
        <w:rPr>
          <w:rFonts w:eastAsia="方正仿宋_GBK" w:hAnsi="方正仿宋_GBK" w:hint="eastAsia"/>
          <w:sz w:val="32"/>
          <w:szCs w:val="32"/>
        </w:rPr>
        <w:t>户；</w:t>
      </w:r>
    </w:p>
    <w:p w:rsidR="00536BC0" w:rsidRDefault="008C4DB5">
      <w:pPr>
        <w:spacing w:line="595" w:lineRule="exact"/>
        <w:ind w:firstLineChars="200" w:firstLine="640"/>
        <w:rPr>
          <w:rFonts w:eastAsia="方正仿宋_GBK" w:hAnsi="方正仿宋_GBK"/>
          <w:sz w:val="32"/>
          <w:szCs w:val="32"/>
        </w:rPr>
      </w:pPr>
      <w:r>
        <w:rPr>
          <w:rFonts w:eastAsia="方正仿宋_GBK" w:hAnsi="方正仿宋_GBK" w:hint="eastAsia"/>
          <w:sz w:val="32"/>
          <w:szCs w:val="32"/>
        </w:rPr>
        <w:t>偶居空巢老人，补助标准为</w:t>
      </w:r>
      <w:r>
        <w:rPr>
          <w:rFonts w:eastAsia="方正仿宋_GBK" w:hAnsi="方正仿宋_GBK" w:hint="eastAsia"/>
          <w:sz w:val="32"/>
          <w:szCs w:val="32"/>
        </w:rPr>
        <w:t>10</w:t>
      </w:r>
      <w:r>
        <w:rPr>
          <w:rFonts w:eastAsia="方正仿宋_GBK" w:hAnsi="方正仿宋_GBK" w:hint="eastAsia"/>
          <w:sz w:val="32"/>
          <w:szCs w:val="32"/>
        </w:rPr>
        <w:t>元</w:t>
      </w:r>
      <w:r>
        <w:rPr>
          <w:rFonts w:eastAsia="方正仿宋_GBK" w:hAnsi="方正仿宋_GBK" w:hint="eastAsia"/>
          <w:sz w:val="32"/>
          <w:szCs w:val="32"/>
        </w:rPr>
        <w:t>/</w:t>
      </w:r>
      <w:r>
        <w:rPr>
          <w:rFonts w:eastAsia="方正仿宋_GBK" w:hAnsi="方正仿宋_GBK" w:hint="eastAsia"/>
          <w:sz w:val="32"/>
          <w:szCs w:val="32"/>
        </w:rPr>
        <w:t>户</w:t>
      </w:r>
      <w:r>
        <w:rPr>
          <w:rFonts w:eastAsia="方正仿宋_GBK" w:hAnsi="方正仿宋_GBK"/>
          <w:sz w:val="32"/>
          <w:szCs w:val="32"/>
        </w:rPr>
        <w:t>。</w:t>
      </w:r>
    </w:p>
    <w:p w:rsidR="00536BC0" w:rsidRDefault="008C4DB5">
      <w:pPr>
        <w:spacing w:line="595" w:lineRule="exact"/>
        <w:ind w:firstLineChars="200" w:firstLine="640"/>
        <w:rPr>
          <w:rFonts w:eastAsia="方正黑体_GBK"/>
          <w:sz w:val="32"/>
          <w:szCs w:val="32"/>
        </w:rPr>
      </w:pPr>
      <w:r>
        <w:rPr>
          <w:rFonts w:eastAsia="方正黑体_GBK"/>
          <w:sz w:val="32"/>
          <w:szCs w:val="32"/>
        </w:rPr>
        <w:t>四、为老志愿服务工作考核</w:t>
      </w:r>
    </w:p>
    <w:p w:rsidR="00536BC0" w:rsidRDefault="008C4DB5">
      <w:pPr>
        <w:spacing w:line="595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t>（一）补助标准</w:t>
      </w:r>
    </w:p>
    <w:p w:rsidR="00536BC0" w:rsidRDefault="008C4DB5">
      <w:pPr>
        <w:spacing w:line="595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根据志愿队伍组建情况、志愿服务开展情况</w:t>
      </w:r>
      <w:r>
        <w:rPr>
          <w:rFonts w:eastAsia="方正仿宋_GBK" w:hint="eastAsia"/>
          <w:sz w:val="32"/>
          <w:szCs w:val="32"/>
        </w:rPr>
        <w:t>，</w:t>
      </w:r>
      <w:r>
        <w:rPr>
          <w:rFonts w:eastAsia="方正仿宋_GBK"/>
          <w:sz w:val="32"/>
          <w:szCs w:val="32"/>
        </w:rPr>
        <w:t>给予</w:t>
      </w:r>
      <w:r>
        <w:rPr>
          <w:rFonts w:eastAsia="方正仿宋_GBK" w:hint="eastAsia"/>
          <w:sz w:val="32"/>
          <w:szCs w:val="32"/>
        </w:rPr>
        <w:t>5</w:t>
      </w:r>
      <w:r>
        <w:rPr>
          <w:rFonts w:eastAsia="方正仿宋_GBK"/>
          <w:sz w:val="32"/>
          <w:szCs w:val="32"/>
        </w:rPr>
        <w:t>00</w:t>
      </w:r>
      <w:r>
        <w:rPr>
          <w:rFonts w:eastAsia="方正仿宋_GBK"/>
          <w:sz w:val="32"/>
          <w:szCs w:val="32"/>
        </w:rPr>
        <w:t>元</w:t>
      </w:r>
      <w:r>
        <w:rPr>
          <w:rFonts w:eastAsia="方正仿宋_GBK"/>
          <w:sz w:val="32"/>
          <w:szCs w:val="32"/>
        </w:rPr>
        <w:t>/</w:t>
      </w:r>
      <w:r>
        <w:rPr>
          <w:rFonts w:eastAsia="方正仿宋_GBK"/>
          <w:sz w:val="32"/>
          <w:szCs w:val="32"/>
        </w:rPr>
        <w:t>月</w:t>
      </w:r>
      <w:r>
        <w:rPr>
          <w:rFonts w:eastAsia="方正仿宋_GBK" w:hint="eastAsia"/>
          <w:sz w:val="32"/>
          <w:szCs w:val="32"/>
        </w:rPr>
        <w:t>的工作</w:t>
      </w:r>
      <w:r>
        <w:rPr>
          <w:rFonts w:eastAsia="方正仿宋_GBK"/>
          <w:sz w:val="32"/>
          <w:szCs w:val="32"/>
        </w:rPr>
        <w:t>补助。</w:t>
      </w:r>
    </w:p>
    <w:p w:rsidR="00536BC0" w:rsidRDefault="008C4DB5">
      <w:pPr>
        <w:spacing w:line="595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t>（二）考核内容</w:t>
      </w:r>
    </w:p>
    <w:p w:rsidR="00536BC0" w:rsidRDefault="008C4DB5">
      <w:pPr>
        <w:pStyle w:val="af0"/>
        <w:spacing w:before="0" w:beforeAutospacing="0" w:after="0" w:afterAutospacing="0" w:line="595" w:lineRule="exact"/>
        <w:ind w:firstLineChars="200" w:firstLine="640"/>
        <w:jc w:val="both"/>
        <w:rPr>
          <w:rFonts w:ascii="Times New Roman" w:eastAsia="方正仿宋_GBK" w:hAnsi="Times New Roman" w:cs="Times New Roman"/>
          <w:kern w:val="2"/>
          <w:sz w:val="32"/>
          <w:szCs w:val="32"/>
        </w:rPr>
      </w:pPr>
      <w:r>
        <w:rPr>
          <w:rFonts w:ascii="Times New Roman" w:eastAsia="方正仿宋_GBK" w:hAnsi="Times New Roman" w:cs="Times New Roman"/>
          <w:kern w:val="2"/>
          <w:sz w:val="32"/>
          <w:szCs w:val="32"/>
        </w:rPr>
        <w:t>1</w:t>
      </w:r>
      <w:r>
        <w:rPr>
          <w:rFonts w:ascii="Times New Roman" w:eastAsia="方正仿宋_GBK" w:hAnsi="方正仿宋_GBK" w:cs="Times New Roman"/>
          <w:kern w:val="2"/>
          <w:sz w:val="32"/>
          <w:szCs w:val="32"/>
        </w:rPr>
        <w:t>．建立或引入以低龄老年人服务高龄老年人为主的老年互助服务队伍、以辖区居民为主的为老服务志愿队伍，有志愿者队伍名册，志愿者在</w:t>
      </w:r>
      <w:r>
        <w:rPr>
          <w:rFonts w:ascii="Times New Roman" w:eastAsia="方正仿宋_GBK" w:hAnsi="Times New Roman" w:cs="Times New Roman"/>
          <w:kern w:val="2"/>
          <w:sz w:val="32"/>
          <w:szCs w:val="32"/>
        </w:rPr>
        <w:t>30</w:t>
      </w:r>
      <w:r>
        <w:rPr>
          <w:rFonts w:ascii="Times New Roman" w:eastAsia="方正仿宋_GBK" w:hAnsi="方正仿宋_GBK" w:cs="Times New Roman"/>
          <w:kern w:val="2"/>
          <w:sz w:val="32"/>
          <w:szCs w:val="32"/>
        </w:rPr>
        <w:t>人以上。</w:t>
      </w:r>
    </w:p>
    <w:p w:rsidR="00536BC0" w:rsidRDefault="008C4DB5">
      <w:pPr>
        <w:pStyle w:val="af0"/>
        <w:spacing w:before="0" w:beforeAutospacing="0" w:after="0" w:afterAutospacing="0" w:line="595" w:lineRule="exact"/>
        <w:ind w:firstLineChars="200" w:firstLine="640"/>
        <w:jc w:val="both"/>
        <w:rPr>
          <w:rFonts w:ascii="Times New Roman" w:eastAsia="方正仿宋_GBK" w:hAnsi="Times New Roman" w:cs="Times New Roman"/>
          <w:sz w:val="32"/>
          <w:szCs w:val="32"/>
          <w:highlight w:val="yellow"/>
        </w:rPr>
      </w:pPr>
      <w:r>
        <w:rPr>
          <w:rFonts w:ascii="Times New Roman" w:eastAsia="方正仿宋_GBK" w:hAnsi="Times New Roman" w:cs="Times New Roman"/>
          <w:kern w:val="2"/>
          <w:sz w:val="32"/>
          <w:szCs w:val="32"/>
        </w:rPr>
        <w:t>2</w:t>
      </w:r>
      <w:r>
        <w:rPr>
          <w:rFonts w:ascii="Times New Roman" w:eastAsia="方正仿宋_GBK" w:hAnsi="方正仿宋_GBK" w:cs="Times New Roman"/>
          <w:kern w:val="2"/>
          <w:sz w:val="32"/>
          <w:szCs w:val="32"/>
        </w:rPr>
        <w:t>．开展特殊老人结对帮扶、每月组织开展为老志愿服务活动</w:t>
      </w:r>
      <w:r>
        <w:rPr>
          <w:rFonts w:ascii="Times New Roman" w:eastAsia="方正仿宋_GBK" w:hAnsi="Times New Roman" w:cs="Times New Roman"/>
          <w:kern w:val="2"/>
          <w:sz w:val="32"/>
          <w:szCs w:val="32"/>
        </w:rPr>
        <w:t>4</w:t>
      </w:r>
      <w:r>
        <w:rPr>
          <w:rFonts w:ascii="Times New Roman" w:eastAsia="方正仿宋_GBK" w:hAnsi="方正仿宋_GBK" w:cs="Times New Roman"/>
          <w:kern w:val="2"/>
          <w:sz w:val="32"/>
          <w:szCs w:val="32"/>
        </w:rPr>
        <w:t>次以上，每月参与为老志愿服务人数在</w:t>
      </w:r>
      <w:r>
        <w:rPr>
          <w:rFonts w:ascii="Times New Roman" w:eastAsia="方正仿宋_GBK" w:hAnsi="Times New Roman" w:cs="Times New Roman"/>
          <w:kern w:val="2"/>
          <w:sz w:val="32"/>
          <w:szCs w:val="32"/>
        </w:rPr>
        <w:t>20</w:t>
      </w:r>
      <w:r>
        <w:rPr>
          <w:rFonts w:ascii="Times New Roman" w:eastAsia="方正仿宋_GBK" w:hAnsi="方正仿宋_GBK" w:cs="Times New Roman"/>
          <w:kern w:val="2"/>
          <w:sz w:val="32"/>
          <w:szCs w:val="32"/>
        </w:rPr>
        <w:t>人次以上（含</w:t>
      </w:r>
      <w:r>
        <w:rPr>
          <w:rFonts w:ascii="Times New Roman" w:eastAsia="方正仿宋_GBK" w:hAnsi="Times New Roman" w:cs="Times New Roman"/>
          <w:kern w:val="2"/>
          <w:sz w:val="32"/>
          <w:szCs w:val="32"/>
        </w:rPr>
        <w:t>20</w:t>
      </w:r>
      <w:r>
        <w:rPr>
          <w:rFonts w:ascii="Times New Roman" w:eastAsia="方正仿宋_GBK" w:hAnsi="方正仿宋_GBK" w:cs="Times New Roman"/>
          <w:kern w:val="2"/>
          <w:sz w:val="32"/>
          <w:szCs w:val="32"/>
        </w:rPr>
        <w:t>人次）的，志愿服务</w:t>
      </w:r>
      <w:r>
        <w:rPr>
          <w:rFonts w:ascii="Times New Roman" w:eastAsia="方正仿宋_GBK" w:hAnsi="方正仿宋_GBK" w:cs="Times New Roman"/>
          <w:sz w:val="32"/>
          <w:szCs w:val="32"/>
        </w:rPr>
        <w:t>活动有记录</w:t>
      </w:r>
      <w:r>
        <w:rPr>
          <w:rFonts w:ascii="Times New Roman" w:eastAsia="方正仿宋_GBK" w:hAnsi="方正仿宋_GBK" w:cs="Times New Roman" w:hint="eastAsia"/>
          <w:sz w:val="32"/>
          <w:szCs w:val="32"/>
        </w:rPr>
        <w:t>、</w:t>
      </w:r>
      <w:r>
        <w:rPr>
          <w:rFonts w:ascii="Times New Roman" w:eastAsia="方正仿宋_GBK" w:hAnsi="方正仿宋_GBK" w:cs="Times New Roman"/>
          <w:sz w:val="32"/>
          <w:szCs w:val="32"/>
        </w:rPr>
        <w:t>图片、信息简报、宣传报道。</w:t>
      </w:r>
    </w:p>
    <w:p w:rsidR="00536BC0" w:rsidRDefault="008C4DB5">
      <w:pPr>
        <w:spacing w:line="595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t>（三）补助发放</w:t>
      </w:r>
    </w:p>
    <w:p w:rsidR="00536BC0" w:rsidRDefault="008C4DB5">
      <w:pPr>
        <w:spacing w:line="595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1</w:t>
      </w:r>
      <w:r>
        <w:rPr>
          <w:rFonts w:eastAsia="方正仿宋_GBK" w:hAnsi="方正仿宋_GBK"/>
          <w:sz w:val="32"/>
          <w:szCs w:val="32"/>
        </w:rPr>
        <w:t>．为老服务志愿队伍达到要求的，</w:t>
      </w:r>
      <w:r>
        <w:rPr>
          <w:rFonts w:eastAsia="方正仿宋_GBK" w:hAnsi="方正仿宋_GBK" w:hint="eastAsia"/>
          <w:sz w:val="32"/>
          <w:szCs w:val="32"/>
        </w:rPr>
        <w:t>每月</w:t>
      </w:r>
      <w:r>
        <w:rPr>
          <w:rFonts w:eastAsia="方正仿宋_GBK" w:hAnsi="方正仿宋_GBK"/>
          <w:sz w:val="32"/>
          <w:szCs w:val="32"/>
        </w:rPr>
        <w:t>补助</w:t>
      </w:r>
      <w:r>
        <w:rPr>
          <w:rFonts w:eastAsia="方正仿宋_GBK"/>
          <w:sz w:val="32"/>
          <w:szCs w:val="32"/>
        </w:rPr>
        <w:t>100</w:t>
      </w:r>
      <w:r>
        <w:rPr>
          <w:rFonts w:eastAsia="方正仿宋_GBK" w:hAnsi="方正仿宋_GBK"/>
          <w:sz w:val="32"/>
          <w:szCs w:val="32"/>
        </w:rPr>
        <w:t>元。</w:t>
      </w:r>
    </w:p>
    <w:p w:rsidR="00536BC0" w:rsidRDefault="008C4DB5">
      <w:pPr>
        <w:spacing w:line="595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仿宋_GBK"/>
          <w:sz w:val="32"/>
          <w:szCs w:val="32"/>
        </w:rPr>
        <w:t>2</w:t>
      </w:r>
      <w:r>
        <w:rPr>
          <w:rFonts w:eastAsia="方正仿宋_GBK" w:hAnsi="方正仿宋_GBK"/>
          <w:sz w:val="32"/>
          <w:szCs w:val="32"/>
        </w:rPr>
        <w:t>．活动次数及每月参与为老志愿服务</w:t>
      </w:r>
      <w:r>
        <w:rPr>
          <w:rFonts w:eastAsia="方正仿宋_GBK" w:hAnsi="方正仿宋_GBK" w:hint="eastAsia"/>
          <w:sz w:val="32"/>
          <w:szCs w:val="32"/>
        </w:rPr>
        <w:t>人次</w:t>
      </w:r>
      <w:r>
        <w:rPr>
          <w:rFonts w:eastAsia="方正仿宋_GBK" w:hAnsi="方正仿宋_GBK"/>
          <w:sz w:val="32"/>
          <w:szCs w:val="32"/>
        </w:rPr>
        <w:t>达到要求的，</w:t>
      </w:r>
      <w:r>
        <w:rPr>
          <w:rFonts w:eastAsia="方正仿宋_GBK" w:hAnsi="方正仿宋_GBK" w:hint="eastAsia"/>
          <w:sz w:val="32"/>
          <w:szCs w:val="32"/>
        </w:rPr>
        <w:t>每月</w:t>
      </w:r>
      <w:r>
        <w:rPr>
          <w:rFonts w:eastAsia="方正仿宋_GBK" w:hAnsi="方正仿宋_GBK"/>
          <w:sz w:val="32"/>
          <w:szCs w:val="32"/>
        </w:rPr>
        <w:t>补助</w:t>
      </w:r>
      <w:r>
        <w:rPr>
          <w:rFonts w:eastAsia="方正仿宋_GBK" w:hint="eastAsia"/>
          <w:sz w:val="32"/>
          <w:szCs w:val="32"/>
        </w:rPr>
        <w:t>4</w:t>
      </w:r>
      <w:r>
        <w:rPr>
          <w:rFonts w:eastAsia="方正仿宋_GBK"/>
          <w:sz w:val="32"/>
          <w:szCs w:val="32"/>
        </w:rPr>
        <w:t>00</w:t>
      </w:r>
      <w:r>
        <w:rPr>
          <w:rFonts w:eastAsia="方正仿宋_GBK" w:hAnsi="方正仿宋_GBK"/>
          <w:sz w:val="32"/>
          <w:szCs w:val="32"/>
        </w:rPr>
        <w:t>元；</w:t>
      </w:r>
      <w:r>
        <w:rPr>
          <w:rFonts w:eastAsia="方正仿宋_GBK" w:hAnsi="方正仿宋_GBK" w:hint="eastAsia"/>
          <w:sz w:val="32"/>
          <w:szCs w:val="32"/>
        </w:rPr>
        <w:t>未</w:t>
      </w:r>
      <w:r>
        <w:rPr>
          <w:rFonts w:eastAsia="方正仿宋_GBK" w:hAnsi="方正仿宋_GBK"/>
          <w:sz w:val="32"/>
          <w:szCs w:val="32"/>
        </w:rPr>
        <w:t>达到要求的，</w:t>
      </w:r>
      <w:r>
        <w:rPr>
          <w:rFonts w:eastAsia="方正仿宋_GBK" w:hAnsi="方正仿宋_GBK" w:hint="eastAsia"/>
          <w:sz w:val="32"/>
          <w:szCs w:val="32"/>
        </w:rPr>
        <w:t>根据</w:t>
      </w:r>
      <w:r>
        <w:rPr>
          <w:rFonts w:eastAsia="方正仿宋_GBK" w:hAnsi="方正仿宋_GBK"/>
          <w:sz w:val="32"/>
          <w:szCs w:val="32"/>
        </w:rPr>
        <w:t>活动次数及人次</w:t>
      </w:r>
      <w:r>
        <w:rPr>
          <w:rFonts w:eastAsia="方正仿宋_GBK" w:hAnsi="方正仿宋_GBK" w:hint="eastAsia"/>
          <w:sz w:val="32"/>
          <w:szCs w:val="32"/>
        </w:rPr>
        <w:t>，按比例扣减</w:t>
      </w:r>
      <w:r>
        <w:rPr>
          <w:rFonts w:eastAsia="方正仿宋_GBK" w:hAnsi="方正仿宋_GBK"/>
          <w:sz w:val="32"/>
          <w:szCs w:val="32"/>
        </w:rPr>
        <w:t>。</w:t>
      </w:r>
    </w:p>
    <w:p w:rsidR="00536BC0" w:rsidRDefault="008C4DB5">
      <w:pPr>
        <w:spacing w:line="595" w:lineRule="exact"/>
        <w:ind w:firstLineChars="200" w:firstLine="640"/>
        <w:rPr>
          <w:rFonts w:eastAsia="方正黑体_GBK"/>
          <w:sz w:val="32"/>
          <w:szCs w:val="32"/>
        </w:rPr>
      </w:pPr>
      <w:r>
        <w:rPr>
          <w:rFonts w:eastAsia="方正黑体_GBK"/>
          <w:sz w:val="32"/>
          <w:szCs w:val="32"/>
        </w:rPr>
        <w:t>五、拓展服务工作补助</w:t>
      </w:r>
    </w:p>
    <w:p w:rsidR="00536BC0" w:rsidRDefault="008C4DB5">
      <w:pPr>
        <w:spacing w:line="595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lastRenderedPageBreak/>
        <w:t>（一）补助标准</w:t>
      </w:r>
    </w:p>
    <w:p w:rsidR="00536BC0" w:rsidRDefault="008C4DB5">
      <w:pPr>
        <w:spacing w:line="595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根据市场服务拓展情况，给予总</w:t>
      </w:r>
      <w:r>
        <w:rPr>
          <w:rFonts w:eastAsia="方正仿宋_GBK" w:hint="eastAsia"/>
          <w:sz w:val="32"/>
          <w:szCs w:val="32"/>
        </w:rPr>
        <w:t>计</w:t>
      </w:r>
      <w:r>
        <w:rPr>
          <w:rFonts w:eastAsia="方正仿宋_GBK"/>
          <w:sz w:val="32"/>
          <w:szCs w:val="32"/>
        </w:rPr>
        <w:t>不超过</w:t>
      </w:r>
      <w:r>
        <w:rPr>
          <w:rFonts w:eastAsia="方正仿宋_GBK" w:hint="eastAsia"/>
          <w:sz w:val="32"/>
          <w:szCs w:val="32"/>
        </w:rPr>
        <w:t>6</w:t>
      </w:r>
      <w:r>
        <w:rPr>
          <w:rFonts w:eastAsia="方正仿宋_GBK"/>
          <w:sz w:val="32"/>
          <w:szCs w:val="32"/>
        </w:rPr>
        <w:t>00</w:t>
      </w:r>
      <w:r>
        <w:rPr>
          <w:rFonts w:eastAsia="方正仿宋_GBK"/>
          <w:sz w:val="32"/>
          <w:szCs w:val="32"/>
        </w:rPr>
        <w:t>元</w:t>
      </w:r>
      <w:r>
        <w:rPr>
          <w:rFonts w:eastAsia="方正仿宋_GBK"/>
          <w:sz w:val="32"/>
          <w:szCs w:val="32"/>
        </w:rPr>
        <w:t>/</w:t>
      </w:r>
      <w:r>
        <w:rPr>
          <w:rFonts w:eastAsia="方正仿宋_GBK"/>
          <w:sz w:val="32"/>
          <w:szCs w:val="32"/>
        </w:rPr>
        <w:t>月的</w:t>
      </w:r>
      <w:r>
        <w:rPr>
          <w:rFonts w:eastAsia="方正仿宋_GBK" w:hint="eastAsia"/>
          <w:sz w:val="32"/>
          <w:szCs w:val="32"/>
        </w:rPr>
        <w:t>工作</w:t>
      </w:r>
      <w:r>
        <w:rPr>
          <w:rFonts w:eastAsia="方正仿宋_GBK"/>
          <w:sz w:val="32"/>
          <w:szCs w:val="32"/>
        </w:rPr>
        <w:t>补助。</w:t>
      </w:r>
    </w:p>
    <w:p w:rsidR="00536BC0" w:rsidRDefault="008C4DB5">
      <w:pPr>
        <w:spacing w:line="595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t>（二）考核内容</w:t>
      </w:r>
    </w:p>
    <w:p w:rsidR="00536BC0" w:rsidRDefault="008C4DB5">
      <w:pPr>
        <w:spacing w:line="595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 w:hAnsi="方正仿宋_GBK"/>
          <w:sz w:val="32"/>
          <w:szCs w:val="32"/>
        </w:rPr>
        <w:t>整合服务资源，开展日托、助餐、助洁、助浴、助急、精神慰藉、健康保健等到站服务和上门服务，服务项目在街道和区民政局备案，并有相应服务记录（</w:t>
      </w:r>
      <w:proofErr w:type="gramStart"/>
      <w:r>
        <w:rPr>
          <w:rFonts w:eastAsia="方正仿宋_GBK" w:hAnsi="方正仿宋_GBK"/>
          <w:sz w:val="32"/>
          <w:szCs w:val="32"/>
        </w:rPr>
        <w:t>含服务</w:t>
      </w:r>
      <w:proofErr w:type="gramEnd"/>
      <w:r>
        <w:rPr>
          <w:rFonts w:eastAsia="方正仿宋_GBK" w:hAnsi="方正仿宋_GBK"/>
          <w:sz w:val="32"/>
          <w:szCs w:val="32"/>
        </w:rPr>
        <w:t>协议）。</w:t>
      </w:r>
    </w:p>
    <w:p w:rsidR="00536BC0" w:rsidRDefault="008C4DB5">
      <w:pPr>
        <w:spacing w:line="595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t>（三）补助发放</w:t>
      </w:r>
    </w:p>
    <w:p w:rsidR="00536BC0" w:rsidRDefault="008C4DB5">
      <w:pPr>
        <w:spacing w:line="595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 w:hAnsi="方正仿宋_GBK"/>
          <w:sz w:val="32"/>
          <w:szCs w:val="32"/>
        </w:rPr>
        <w:t>服务项目备案，项目和收费标准公示上墙，标明提供者</w:t>
      </w:r>
      <w:r>
        <w:rPr>
          <w:rFonts w:eastAsia="方正仿宋_GBK" w:hAnsi="方正仿宋_GBK" w:hint="eastAsia"/>
          <w:sz w:val="32"/>
          <w:szCs w:val="32"/>
        </w:rPr>
        <w:t>并</w:t>
      </w:r>
      <w:r>
        <w:rPr>
          <w:rFonts w:eastAsia="方正仿宋_GBK" w:hAnsi="方正仿宋_GBK"/>
          <w:sz w:val="32"/>
          <w:szCs w:val="32"/>
        </w:rPr>
        <w:t>有服务记录</w:t>
      </w:r>
      <w:r>
        <w:rPr>
          <w:rFonts w:eastAsia="方正仿宋_GBK" w:hAnsi="方正仿宋_GBK" w:hint="eastAsia"/>
          <w:sz w:val="32"/>
          <w:szCs w:val="32"/>
        </w:rPr>
        <w:t>的</w:t>
      </w:r>
      <w:r>
        <w:rPr>
          <w:rFonts w:eastAsia="方正仿宋_GBK" w:hAnsi="方正仿宋_GBK"/>
          <w:sz w:val="32"/>
          <w:szCs w:val="32"/>
        </w:rPr>
        <w:t>，按项每月补助</w:t>
      </w:r>
      <w:r>
        <w:rPr>
          <w:rFonts w:eastAsia="方正仿宋_GBK"/>
          <w:sz w:val="32"/>
          <w:szCs w:val="32"/>
        </w:rPr>
        <w:t>100</w:t>
      </w:r>
      <w:r>
        <w:rPr>
          <w:rFonts w:eastAsia="方正仿宋_GBK" w:hAnsi="方正仿宋_GBK"/>
          <w:sz w:val="32"/>
          <w:szCs w:val="32"/>
        </w:rPr>
        <w:t>元，</w:t>
      </w:r>
      <w:r>
        <w:rPr>
          <w:rFonts w:eastAsia="方正仿宋_GBK" w:hAnsi="方正仿宋_GBK" w:hint="eastAsia"/>
          <w:sz w:val="32"/>
          <w:szCs w:val="32"/>
        </w:rPr>
        <w:t>月</w:t>
      </w:r>
      <w:r>
        <w:rPr>
          <w:rFonts w:eastAsia="方正仿宋_GBK" w:hint="eastAsia"/>
          <w:sz w:val="32"/>
          <w:szCs w:val="32"/>
        </w:rPr>
        <w:t>补助总额</w:t>
      </w:r>
      <w:r>
        <w:rPr>
          <w:rFonts w:eastAsia="方正仿宋_GBK"/>
          <w:sz w:val="32"/>
          <w:szCs w:val="32"/>
        </w:rPr>
        <w:t>不超过</w:t>
      </w:r>
      <w:r>
        <w:rPr>
          <w:rFonts w:eastAsia="方正仿宋_GBK" w:hint="eastAsia"/>
          <w:sz w:val="32"/>
          <w:szCs w:val="32"/>
        </w:rPr>
        <w:t>6</w:t>
      </w:r>
      <w:r>
        <w:rPr>
          <w:rFonts w:eastAsia="方正仿宋_GBK"/>
          <w:sz w:val="32"/>
          <w:szCs w:val="32"/>
        </w:rPr>
        <w:t>00</w:t>
      </w:r>
      <w:r>
        <w:rPr>
          <w:rFonts w:eastAsia="方正仿宋_GBK"/>
          <w:sz w:val="32"/>
          <w:szCs w:val="32"/>
        </w:rPr>
        <w:t>元</w:t>
      </w:r>
      <w:r>
        <w:rPr>
          <w:rFonts w:eastAsia="方正仿宋_GBK" w:hAnsi="方正仿宋_GBK"/>
          <w:sz w:val="32"/>
          <w:szCs w:val="32"/>
        </w:rPr>
        <w:t>。</w:t>
      </w:r>
    </w:p>
    <w:p w:rsidR="00536BC0" w:rsidRDefault="008C4DB5">
      <w:pPr>
        <w:spacing w:line="595" w:lineRule="exact"/>
        <w:ind w:firstLineChars="200" w:firstLine="640"/>
        <w:rPr>
          <w:rFonts w:eastAsia="方正黑体_GBK"/>
          <w:sz w:val="32"/>
          <w:szCs w:val="32"/>
        </w:rPr>
      </w:pPr>
      <w:r>
        <w:rPr>
          <w:rFonts w:eastAsia="方正黑体_GBK"/>
          <w:sz w:val="32"/>
          <w:szCs w:val="32"/>
        </w:rPr>
        <w:t>六、日常运维补助</w:t>
      </w:r>
    </w:p>
    <w:p w:rsidR="00536BC0" w:rsidRDefault="008C4DB5">
      <w:pPr>
        <w:spacing w:line="595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t>（一）补助标准</w:t>
      </w:r>
    </w:p>
    <w:p w:rsidR="00536BC0" w:rsidRDefault="008C4DB5">
      <w:pPr>
        <w:spacing w:line="595" w:lineRule="exact"/>
        <w:ind w:firstLineChars="200" w:firstLine="640"/>
        <w:rPr>
          <w:rFonts w:eastAsia="方正仿宋_GBK" w:hAnsi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社区养老服务站正式运营后，给予</w:t>
      </w:r>
      <w:r>
        <w:rPr>
          <w:rFonts w:eastAsia="方正仿宋_GBK" w:hint="eastAsia"/>
          <w:sz w:val="32"/>
          <w:szCs w:val="32"/>
        </w:rPr>
        <w:t>30</w:t>
      </w:r>
      <w:r>
        <w:rPr>
          <w:rFonts w:eastAsia="方正仿宋_GBK"/>
          <w:sz w:val="32"/>
          <w:szCs w:val="32"/>
        </w:rPr>
        <w:t>00</w:t>
      </w:r>
      <w:r>
        <w:rPr>
          <w:rFonts w:eastAsia="方正仿宋_GBK" w:hint="eastAsia"/>
          <w:sz w:val="32"/>
          <w:szCs w:val="32"/>
        </w:rPr>
        <w:t>元</w:t>
      </w:r>
      <w:r>
        <w:rPr>
          <w:rFonts w:eastAsia="方正仿宋_GBK"/>
          <w:sz w:val="32"/>
          <w:szCs w:val="32"/>
        </w:rPr>
        <w:t>/</w:t>
      </w:r>
      <w:r>
        <w:rPr>
          <w:rFonts w:eastAsia="方正仿宋_GBK"/>
          <w:sz w:val="32"/>
          <w:szCs w:val="32"/>
        </w:rPr>
        <w:t>月的</w:t>
      </w:r>
      <w:r>
        <w:rPr>
          <w:rFonts w:eastAsia="方正仿宋_GBK" w:hint="eastAsia"/>
          <w:sz w:val="32"/>
          <w:szCs w:val="32"/>
        </w:rPr>
        <w:t>日常运维</w:t>
      </w:r>
      <w:r>
        <w:rPr>
          <w:rFonts w:eastAsia="方正仿宋_GBK"/>
          <w:sz w:val="32"/>
          <w:szCs w:val="32"/>
        </w:rPr>
        <w:t>补助</w:t>
      </w:r>
      <w:r>
        <w:rPr>
          <w:rFonts w:eastAsia="方正仿宋_GBK" w:hAnsi="方正仿宋_GBK"/>
          <w:sz w:val="32"/>
          <w:szCs w:val="32"/>
        </w:rPr>
        <w:t>。</w:t>
      </w:r>
    </w:p>
    <w:p w:rsidR="00536BC0" w:rsidRDefault="008C4DB5">
      <w:pPr>
        <w:spacing w:line="595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t>（二）考核内容</w:t>
      </w:r>
    </w:p>
    <w:p w:rsidR="00536BC0" w:rsidRDefault="008C4DB5">
      <w:pPr>
        <w:spacing w:line="595" w:lineRule="exact"/>
        <w:ind w:firstLineChars="200" w:firstLine="640"/>
        <w:rPr>
          <w:rFonts w:eastAsia="方正仿宋_GBK" w:hAnsi="方正仿宋_GBK"/>
          <w:sz w:val="32"/>
          <w:szCs w:val="32"/>
        </w:rPr>
      </w:pPr>
      <w:r>
        <w:rPr>
          <w:rFonts w:eastAsia="方正仿宋_GBK" w:hAnsi="方正仿宋_GBK"/>
          <w:sz w:val="32"/>
          <w:szCs w:val="32"/>
        </w:rPr>
        <w:t>1</w:t>
      </w:r>
      <w:r>
        <w:rPr>
          <w:rFonts w:eastAsia="方正仿宋_GBK" w:hAnsi="方正仿宋_GBK"/>
          <w:sz w:val="32"/>
          <w:szCs w:val="32"/>
        </w:rPr>
        <w:t>．场地正常开放。每周运营五天以上（</w:t>
      </w:r>
      <w:r>
        <w:rPr>
          <w:rFonts w:eastAsia="方正仿宋_GBK" w:hAnsi="方正仿宋_GBK" w:hint="eastAsia"/>
          <w:sz w:val="32"/>
          <w:szCs w:val="32"/>
        </w:rPr>
        <w:t>法定</w:t>
      </w:r>
      <w:r>
        <w:rPr>
          <w:rFonts w:eastAsia="方正仿宋_GBK" w:hAnsi="方正仿宋_GBK"/>
          <w:sz w:val="32"/>
          <w:szCs w:val="32"/>
        </w:rPr>
        <w:t>节假日除外），运营时间为</w:t>
      </w:r>
      <w:r>
        <w:rPr>
          <w:rFonts w:eastAsia="方正仿宋_GBK" w:hAnsi="方正仿宋_GBK"/>
          <w:sz w:val="32"/>
          <w:szCs w:val="32"/>
        </w:rPr>
        <w:t>9</w:t>
      </w:r>
      <w:r>
        <w:rPr>
          <w:rFonts w:eastAsia="方正仿宋_GBK" w:hAnsi="方正仿宋_GBK" w:hint="eastAsia"/>
          <w:sz w:val="32"/>
          <w:szCs w:val="32"/>
        </w:rPr>
        <w:t>:</w:t>
      </w:r>
      <w:r>
        <w:rPr>
          <w:rFonts w:eastAsia="方正仿宋_GBK" w:hAnsi="方正仿宋_GBK"/>
          <w:sz w:val="32"/>
          <w:szCs w:val="32"/>
        </w:rPr>
        <w:t>00-17</w:t>
      </w:r>
      <w:r>
        <w:rPr>
          <w:rFonts w:eastAsia="方正仿宋_GBK" w:hAnsi="方正仿宋_GBK" w:hint="eastAsia"/>
          <w:sz w:val="32"/>
          <w:szCs w:val="32"/>
        </w:rPr>
        <w:t>:</w:t>
      </w:r>
      <w:r>
        <w:rPr>
          <w:rFonts w:eastAsia="方正仿宋_GBK" w:hAnsi="方正仿宋_GBK"/>
          <w:sz w:val="32"/>
          <w:szCs w:val="32"/>
        </w:rPr>
        <w:t>30</w:t>
      </w:r>
      <w:r>
        <w:rPr>
          <w:rFonts w:eastAsia="方正仿宋_GBK" w:hAnsi="方正仿宋_GBK"/>
          <w:sz w:val="32"/>
          <w:szCs w:val="32"/>
        </w:rPr>
        <w:t>（可根据实际情况提前或延长开放时间）。</w:t>
      </w:r>
    </w:p>
    <w:p w:rsidR="00536BC0" w:rsidRDefault="008C4DB5">
      <w:pPr>
        <w:spacing w:line="595" w:lineRule="exact"/>
        <w:ind w:firstLineChars="200" w:firstLine="640"/>
        <w:rPr>
          <w:rFonts w:eastAsia="方正仿宋_GBK" w:hAnsi="方正仿宋_GBK"/>
          <w:sz w:val="32"/>
          <w:szCs w:val="32"/>
        </w:rPr>
      </w:pPr>
      <w:r>
        <w:rPr>
          <w:rFonts w:eastAsia="方正仿宋_GBK" w:hAnsi="方正仿宋_GBK"/>
          <w:sz w:val="32"/>
          <w:szCs w:val="32"/>
        </w:rPr>
        <w:t>2</w:t>
      </w:r>
      <w:r>
        <w:rPr>
          <w:rFonts w:eastAsia="方正仿宋_GBK" w:hAnsi="方正仿宋_GBK"/>
          <w:sz w:val="32"/>
          <w:szCs w:val="32"/>
        </w:rPr>
        <w:t>．配备必要工作人员。配备站长</w:t>
      </w:r>
      <w:r>
        <w:rPr>
          <w:rFonts w:eastAsia="方正仿宋_GBK" w:hAnsi="方正仿宋_GBK"/>
          <w:sz w:val="32"/>
          <w:szCs w:val="32"/>
        </w:rPr>
        <w:t>1</w:t>
      </w:r>
      <w:r>
        <w:rPr>
          <w:rFonts w:eastAsia="方正仿宋_GBK" w:hAnsi="方正仿宋_GBK"/>
          <w:sz w:val="32"/>
          <w:szCs w:val="32"/>
        </w:rPr>
        <w:t>名、专（兼）职工作人员</w:t>
      </w:r>
      <w:r>
        <w:rPr>
          <w:rFonts w:eastAsia="方正仿宋_GBK" w:hAnsi="方正仿宋_GBK"/>
          <w:sz w:val="32"/>
          <w:szCs w:val="32"/>
        </w:rPr>
        <w:t>1</w:t>
      </w:r>
      <w:r>
        <w:rPr>
          <w:rFonts w:eastAsia="方正仿宋_GBK" w:hAnsi="方正仿宋_GBK"/>
          <w:sz w:val="32"/>
          <w:szCs w:val="32"/>
        </w:rPr>
        <w:t>名</w:t>
      </w:r>
      <w:r>
        <w:rPr>
          <w:rFonts w:eastAsia="方正仿宋_GBK" w:hAnsi="方正仿宋_GBK" w:hint="eastAsia"/>
          <w:sz w:val="32"/>
          <w:szCs w:val="32"/>
        </w:rPr>
        <w:t>及</w:t>
      </w:r>
      <w:r>
        <w:rPr>
          <w:rFonts w:eastAsia="方正仿宋_GBK" w:hAnsi="方正仿宋_GBK"/>
          <w:sz w:val="32"/>
          <w:szCs w:val="32"/>
        </w:rPr>
        <w:t>以上，并签订劳动合同、缴纳社会保险。</w:t>
      </w:r>
    </w:p>
    <w:p w:rsidR="00536BC0" w:rsidRDefault="008C4DB5">
      <w:pPr>
        <w:spacing w:line="595" w:lineRule="exact"/>
        <w:ind w:firstLineChars="200" w:firstLine="640"/>
        <w:rPr>
          <w:rFonts w:eastAsia="方正仿宋_GBK" w:hAnsi="方正仿宋_GBK"/>
          <w:sz w:val="32"/>
          <w:szCs w:val="32"/>
        </w:rPr>
      </w:pPr>
      <w:r>
        <w:rPr>
          <w:rFonts w:eastAsia="方正仿宋_GBK" w:hAnsi="方正仿宋_GBK"/>
          <w:sz w:val="32"/>
          <w:szCs w:val="32"/>
        </w:rPr>
        <w:t>3</w:t>
      </w:r>
      <w:r>
        <w:rPr>
          <w:rFonts w:eastAsia="方正仿宋_GBK" w:hAnsi="方正仿宋_GBK"/>
          <w:sz w:val="32"/>
          <w:szCs w:val="32"/>
        </w:rPr>
        <w:t>．购买公众责任险。</w:t>
      </w:r>
    </w:p>
    <w:p w:rsidR="00536BC0" w:rsidRDefault="008C4DB5">
      <w:pPr>
        <w:spacing w:line="595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t>（三）补助发放</w:t>
      </w:r>
    </w:p>
    <w:p w:rsidR="00536BC0" w:rsidRDefault="008C4DB5">
      <w:pPr>
        <w:spacing w:line="595" w:lineRule="exact"/>
        <w:ind w:firstLineChars="200" w:firstLine="640"/>
        <w:rPr>
          <w:rFonts w:eastAsia="方正仿宋_GBK" w:hAnsi="方正仿宋_GBK"/>
          <w:sz w:val="32"/>
          <w:szCs w:val="32"/>
        </w:rPr>
      </w:pPr>
      <w:r>
        <w:rPr>
          <w:rFonts w:eastAsia="方正仿宋_GBK" w:hAnsi="方正仿宋_GBK"/>
          <w:sz w:val="32"/>
          <w:szCs w:val="32"/>
        </w:rPr>
        <w:lastRenderedPageBreak/>
        <w:t>1</w:t>
      </w:r>
      <w:r>
        <w:rPr>
          <w:rFonts w:eastAsia="方正仿宋_GBK" w:hAnsi="方正仿宋_GBK"/>
          <w:sz w:val="32"/>
          <w:szCs w:val="32"/>
        </w:rPr>
        <w:t>．达到考核内容要求的，每月补助</w:t>
      </w:r>
      <w:r>
        <w:rPr>
          <w:rFonts w:eastAsia="方正仿宋_GBK" w:hAnsi="方正仿宋_GBK" w:hint="eastAsia"/>
          <w:sz w:val="32"/>
          <w:szCs w:val="32"/>
        </w:rPr>
        <w:t>30</w:t>
      </w:r>
      <w:r>
        <w:rPr>
          <w:rFonts w:eastAsia="方正仿宋_GBK" w:hAnsi="方正仿宋_GBK"/>
          <w:sz w:val="32"/>
          <w:szCs w:val="32"/>
        </w:rPr>
        <w:t>00</w:t>
      </w:r>
      <w:r>
        <w:rPr>
          <w:rFonts w:eastAsia="方正仿宋_GBK" w:hAnsi="方正仿宋_GBK"/>
          <w:sz w:val="32"/>
          <w:szCs w:val="32"/>
        </w:rPr>
        <w:t>元。</w:t>
      </w:r>
    </w:p>
    <w:p w:rsidR="00536BC0" w:rsidRDefault="008C4DB5">
      <w:pPr>
        <w:spacing w:line="595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2</w:t>
      </w:r>
      <w:r>
        <w:rPr>
          <w:rFonts w:eastAsia="方正仿宋_GBK" w:hAnsi="方正仿宋_GBK"/>
          <w:sz w:val="32"/>
          <w:szCs w:val="32"/>
        </w:rPr>
        <w:t>．开放时间未达到要求经查证属实的，发现</w:t>
      </w:r>
      <w:r>
        <w:rPr>
          <w:rFonts w:eastAsia="方正仿宋_GBK" w:hAnsi="方正仿宋_GBK" w:hint="eastAsia"/>
          <w:sz w:val="32"/>
          <w:szCs w:val="32"/>
        </w:rPr>
        <w:t>1</w:t>
      </w:r>
      <w:r>
        <w:rPr>
          <w:rFonts w:eastAsia="方正仿宋_GBK" w:hAnsi="方正仿宋_GBK"/>
          <w:sz w:val="32"/>
          <w:szCs w:val="32"/>
        </w:rPr>
        <w:t>次扣减补助的</w:t>
      </w:r>
      <w:r>
        <w:rPr>
          <w:rFonts w:eastAsia="方正仿宋_GBK"/>
          <w:sz w:val="32"/>
          <w:szCs w:val="32"/>
        </w:rPr>
        <w:t>10%</w:t>
      </w:r>
      <w:r>
        <w:rPr>
          <w:rFonts w:eastAsia="方正仿宋_GBK" w:hAnsi="方正仿宋_GBK" w:hint="eastAsia"/>
          <w:sz w:val="32"/>
          <w:szCs w:val="32"/>
        </w:rPr>
        <w:t>，</w:t>
      </w:r>
      <w:r>
        <w:rPr>
          <w:rFonts w:eastAsia="方正仿宋_GBK" w:hAnsi="方正仿宋_GBK"/>
          <w:sz w:val="32"/>
          <w:szCs w:val="32"/>
        </w:rPr>
        <w:t>连续发现</w:t>
      </w:r>
      <w:r>
        <w:rPr>
          <w:rFonts w:eastAsia="方正仿宋_GBK"/>
          <w:sz w:val="32"/>
          <w:szCs w:val="32"/>
        </w:rPr>
        <w:t>2</w:t>
      </w:r>
      <w:r>
        <w:rPr>
          <w:rFonts w:eastAsia="方正仿宋_GBK" w:hAnsi="方正仿宋_GBK"/>
          <w:sz w:val="32"/>
          <w:szCs w:val="32"/>
        </w:rPr>
        <w:t>次扣减补助的</w:t>
      </w:r>
      <w:r>
        <w:rPr>
          <w:rFonts w:eastAsia="方正仿宋_GBK"/>
          <w:sz w:val="32"/>
          <w:szCs w:val="32"/>
        </w:rPr>
        <w:t>30%</w:t>
      </w:r>
      <w:r>
        <w:rPr>
          <w:rFonts w:eastAsia="方正仿宋_GBK" w:hint="eastAsia"/>
          <w:sz w:val="32"/>
          <w:szCs w:val="32"/>
        </w:rPr>
        <w:t>，以此类推</w:t>
      </w:r>
      <w:r>
        <w:rPr>
          <w:rFonts w:eastAsia="方正仿宋_GBK" w:hAnsi="方正仿宋_GBK" w:hint="eastAsia"/>
          <w:sz w:val="32"/>
          <w:szCs w:val="32"/>
        </w:rPr>
        <w:t>。</w:t>
      </w:r>
      <w:r>
        <w:rPr>
          <w:rFonts w:eastAsia="方正仿宋_GBK" w:hAnsi="方正仿宋_GBK"/>
          <w:sz w:val="32"/>
          <w:szCs w:val="32"/>
        </w:rPr>
        <w:t>工作人员配备未达到要求的，扣减补助的</w:t>
      </w:r>
      <w:r>
        <w:rPr>
          <w:rFonts w:eastAsia="方正仿宋_GBK"/>
          <w:sz w:val="32"/>
          <w:szCs w:val="32"/>
        </w:rPr>
        <w:t>30%</w:t>
      </w:r>
      <w:r>
        <w:rPr>
          <w:rFonts w:eastAsia="方正仿宋_GBK" w:hAnsi="方正仿宋_GBK" w:hint="eastAsia"/>
          <w:sz w:val="32"/>
          <w:szCs w:val="32"/>
        </w:rPr>
        <w:t>。擅自改变场地养老服务功能布局，或</w:t>
      </w:r>
      <w:r>
        <w:rPr>
          <w:rFonts w:eastAsia="方正仿宋_GBK" w:hAnsi="方正仿宋_GBK"/>
          <w:sz w:val="32"/>
          <w:szCs w:val="32"/>
        </w:rPr>
        <w:t>拒不购买公众责任险的，不予发放补助。</w:t>
      </w:r>
    </w:p>
    <w:p w:rsidR="00536BC0" w:rsidRDefault="008C4DB5">
      <w:pPr>
        <w:spacing w:line="595" w:lineRule="exact"/>
        <w:ind w:left="540"/>
        <w:rPr>
          <w:rFonts w:eastAsia="方正黑体_GBK"/>
          <w:sz w:val="32"/>
          <w:szCs w:val="32"/>
        </w:rPr>
      </w:pPr>
      <w:r>
        <w:rPr>
          <w:rFonts w:eastAsia="方正黑体_GBK" w:hint="eastAsia"/>
          <w:sz w:val="32"/>
          <w:szCs w:val="32"/>
        </w:rPr>
        <w:t>七</w:t>
      </w:r>
      <w:r>
        <w:rPr>
          <w:rFonts w:eastAsia="方正黑体_GBK"/>
          <w:sz w:val="32"/>
          <w:szCs w:val="32"/>
        </w:rPr>
        <w:t>、其他考核内容</w:t>
      </w:r>
    </w:p>
    <w:p w:rsidR="00536BC0" w:rsidRDefault="008C4DB5">
      <w:pPr>
        <w:spacing w:line="595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t>（一）居家养老服务考核</w:t>
      </w:r>
    </w:p>
    <w:p w:rsidR="00536BC0" w:rsidRDefault="008C4DB5">
      <w:pPr>
        <w:spacing w:line="595" w:lineRule="exact"/>
        <w:ind w:firstLineChars="200" w:firstLine="640"/>
        <w:rPr>
          <w:rFonts w:eastAsia="方正仿宋_GBK" w:hAnsi="方正仿宋_GBK"/>
          <w:sz w:val="32"/>
          <w:szCs w:val="32"/>
        </w:rPr>
      </w:pPr>
      <w:r>
        <w:rPr>
          <w:rFonts w:eastAsia="方正仿宋_GBK" w:hAnsi="方正仿宋_GBK"/>
          <w:sz w:val="32"/>
          <w:szCs w:val="32"/>
        </w:rPr>
        <w:t>居家养老服务存在以</w:t>
      </w:r>
      <w:proofErr w:type="gramStart"/>
      <w:r>
        <w:rPr>
          <w:rFonts w:eastAsia="方正仿宋_GBK" w:hAnsi="方正仿宋_GBK"/>
          <w:sz w:val="32"/>
          <w:szCs w:val="32"/>
        </w:rPr>
        <w:t>劵</w:t>
      </w:r>
      <w:proofErr w:type="gramEnd"/>
      <w:r>
        <w:rPr>
          <w:rFonts w:eastAsia="方正仿宋_GBK" w:hAnsi="方正仿宋_GBK"/>
          <w:sz w:val="32"/>
          <w:szCs w:val="32"/>
        </w:rPr>
        <w:t>（卡）换现、购买实物情况</w:t>
      </w:r>
      <w:r>
        <w:rPr>
          <w:rFonts w:eastAsia="方正仿宋_GBK" w:hAnsi="方正仿宋_GBK" w:hint="eastAsia"/>
          <w:sz w:val="32"/>
          <w:szCs w:val="32"/>
        </w:rPr>
        <w:t>的</w:t>
      </w:r>
      <w:r>
        <w:rPr>
          <w:rFonts w:eastAsia="方正仿宋_GBK" w:hAnsi="方正仿宋_GBK"/>
          <w:sz w:val="32"/>
          <w:szCs w:val="32"/>
        </w:rPr>
        <w:t>，直接取消涉及月份运营补助。</w:t>
      </w:r>
    </w:p>
    <w:p w:rsidR="00536BC0" w:rsidRDefault="008C4DB5">
      <w:pPr>
        <w:spacing w:line="595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t>（二）服务记录考核</w:t>
      </w:r>
    </w:p>
    <w:p w:rsidR="00536BC0" w:rsidRDefault="008C4DB5">
      <w:pPr>
        <w:spacing w:line="595" w:lineRule="exact"/>
        <w:ind w:firstLineChars="200" w:firstLine="640"/>
        <w:rPr>
          <w:rFonts w:eastAsia="方正仿宋_GBK" w:hAnsi="方正仿宋_GBK"/>
          <w:sz w:val="32"/>
          <w:szCs w:val="32"/>
        </w:rPr>
      </w:pPr>
      <w:r>
        <w:rPr>
          <w:rFonts w:eastAsia="方正仿宋_GBK" w:hAnsi="方正仿宋_GBK"/>
          <w:sz w:val="32"/>
          <w:szCs w:val="32"/>
        </w:rPr>
        <w:t>服务记录存在弄虚作假并经查证属实的，取消相应</w:t>
      </w:r>
      <w:r>
        <w:rPr>
          <w:rFonts w:eastAsia="方正仿宋_GBK" w:hAnsi="方正仿宋_GBK" w:hint="eastAsia"/>
          <w:sz w:val="32"/>
          <w:szCs w:val="32"/>
        </w:rPr>
        <w:t>工作</w:t>
      </w:r>
      <w:r>
        <w:rPr>
          <w:rFonts w:eastAsia="方正仿宋_GBK" w:hAnsi="方正仿宋_GBK"/>
          <w:sz w:val="32"/>
          <w:szCs w:val="32"/>
        </w:rPr>
        <w:t>补助；查证属实在</w:t>
      </w:r>
      <w:r>
        <w:rPr>
          <w:rFonts w:eastAsia="方正仿宋_GBK" w:hAnsi="方正仿宋_GBK"/>
          <w:sz w:val="32"/>
          <w:szCs w:val="32"/>
        </w:rPr>
        <w:t>3</w:t>
      </w:r>
      <w:r>
        <w:rPr>
          <w:rFonts w:eastAsia="方正仿宋_GBK" w:hAnsi="方正仿宋_GBK"/>
          <w:sz w:val="32"/>
          <w:szCs w:val="32"/>
        </w:rPr>
        <w:t>次及以上的，直接取消涉及月份运营补助。</w:t>
      </w:r>
    </w:p>
    <w:p w:rsidR="00536BC0" w:rsidRDefault="008C4DB5">
      <w:pPr>
        <w:spacing w:line="595" w:lineRule="exact"/>
        <w:ind w:firstLineChars="200" w:firstLine="640"/>
        <w:rPr>
          <w:rFonts w:eastAsia="方正楷体_GBK"/>
          <w:sz w:val="32"/>
          <w:szCs w:val="32"/>
        </w:rPr>
      </w:pPr>
      <w:r>
        <w:rPr>
          <w:rFonts w:eastAsia="方正楷体_GBK"/>
          <w:sz w:val="32"/>
          <w:szCs w:val="32"/>
        </w:rPr>
        <w:t>（三）</w:t>
      </w:r>
      <w:r>
        <w:rPr>
          <w:rFonts w:eastAsia="方正楷体_GBK"/>
          <w:sz w:val="32"/>
          <w:szCs w:val="32"/>
        </w:rPr>
        <w:t>服务质量考核</w:t>
      </w:r>
    </w:p>
    <w:p w:rsidR="00536BC0" w:rsidRDefault="008C4DB5">
      <w:pPr>
        <w:spacing w:line="595" w:lineRule="exact"/>
        <w:ind w:firstLineChars="200" w:firstLine="640"/>
        <w:rPr>
          <w:rFonts w:eastAsia="方正仿宋_GBK" w:hAnsi="方正仿宋_GBK"/>
          <w:sz w:val="32"/>
          <w:szCs w:val="32"/>
        </w:rPr>
      </w:pPr>
      <w:r>
        <w:rPr>
          <w:rFonts w:eastAsia="方正仿宋_GBK" w:hAnsi="方正仿宋_GBK"/>
          <w:sz w:val="32"/>
          <w:szCs w:val="32"/>
        </w:rPr>
        <w:t>社区养老服务站受到服务对象投诉或受媒体曝光批评，经查证属实的</w:t>
      </w:r>
      <w:r>
        <w:rPr>
          <w:rFonts w:eastAsia="方正仿宋_GBK" w:hAnsi="方正仿宋_GBK" w:hint="eastAsia"/>
          <w:sz w:val="32"/>
          <w:szCs w:val="32"/>
        </w:rPr>
        <w:t>，</w:t>
      </w:r>
      <w:r>
        <w:rPr>
          <w:rFonts w:eastAsia="方正仿宋_GBK" w:hAnsi="方正仿宋_GBK"/>
          <w:sz w:val="32"/>
          <w:szCs w:val="32"/>
        </w:rPr>
        <w:t>发生</w:t>
      </w:r>
      <w:r>
        <w:rPr>
          <w:rFonts w:eastAsia="方正仿宋_GBK" w:hAnsi="方正仿宋_GBK" w:hint="eastAsia"/>
          <w:sz w:val="32"/>
          <w:szCs w:val="32"/>
        </w:rPr>
        <w:t>1</w:t>
      </w:r>
      <w:r>
        <w:rPr>
          <w:rFonts w:eastAsia="方正仿宋_GBK" w:hAnsi="方正仿宋_GBK"/>
          <w:sz w:val="32"/>
          <w:szCs w:val="32"/>
        </w:rPr>
        <w:t>次取消相应补助；发生</w:t>
      </w:r>
      <w:r>
        <w:rPr>
          <w:rFonts w:eastAsia="方正仿宋_GBK" w:hAnsi="方正仿宋_GBK"/>
          <w:sz w:val="32"/>
          <w:szCs w:val="32"/>
        </w:rPr>
        <w:t>3</w:t>
      </w:r>
      <w:r>
        <w:rPr>
          <w:rFonts w:eastAsia="方正仿宋_GBK" w:hAnsi="方正仿宋_GBK"/>
          <w:sz w:val="32"/>
          <w:szCs w:val="32"/>
        </w:rPr>
        <w:t>次直接取消涉及月份运营补助。</w:t>
      </w:r>
    </w:p>
    <w:p w:rsidR="00536BC0" w:rsidRDefault="008C4DB5">
      <w:pPr>
        <w:pStyle w:val="p0"/>
        <w:tabs>
          <w:tab w:val="left" w:pos="8174"/>
        </w:tabs>
        <w:rPr>
          <w:rFonts w:ascii="方正黑体_GBK" w:eastAsia="方正黑体_GBK" w:hAnsi="方正黑体_GBK" w:cs="方正黑体_GBK"/>
          <w:sz w:val="32"/>
        </w:rPr>
      </w:pPr>
      <w:r>
        <w:rPr>
          <w:rFonts w:ascii="方正黑体_GBK" w:eastAsia="方正黑体_GBK" w:hAnsi="方正黑体_GBK" w:cs="方正黑体_GBK" w:hint="eastAsia"/>
          <w:sz w:val="32"/>
        </w:rPr>
        <w:tab/>
      </w:r>
    </w:p>
    <w:sectPr w:rsidR="00536BC0">
      <w:headerReference w:type="default" r:id="rId12"/>
      <w:footerReference w:type="default" r:id="rId13"/>
      <w:pgSz w:w="11906" w:h="16838"/>
      <w:pgMar w:top="1962" w:right="1474" w:bottom="1848" w:left="1587" w:header="851" w:footer="992" w:gutter="0"/>
      <w:pgNumType w:fmt="numberInDash" w:chapStyle="1"/>
      <w:cols w:space="0"/>
      <w:docGrid w:type="lines" w:linePitch="3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DB5" w:rsidRDefault="008C4DB5">
      <w:pPr>
        <w:spacing w:line="240" w:lineRule="auto"/>
      </w:pPr>
      <w:r>
        <w:separator/>
      </w:r>
    </w:p>
  </w:endnote>
  <w:endnote w:type="continuationSeparator" w:id="0">
    <w:p w:rsidR="008C4DB5" w:rsidRDefault="008C4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方正小标宋_GBK">
    <w:altName w:val="宋体"/>
    <w:charset w:val="86"/>
    <w:family w:val="script"/>
    <w:pitch w:val="default"/>
    <w:sig w:usb0="00000001" w:usb1="080E0000" w:usb2="00000000" w:usb3="00000000" w:csb0="00040000" w:csb1="00000000"/>
  </w:font>
  <w:font w:name="方正仿宋_GBK">
    <w:altName w:val="宋体"/>
    <w:charset w:val="86"/>
    <w:family w:val="script"/>
    <w:pitch w:val="default"/>
    <w:sig w:usb0="00000001" w:usb1="080E0000" w:usb2="00000000" w:usb3="00000000" w:csb0="00040000" w:csb1="00000000"/>
  </w:font>
  <w:font w:name="方正黑体_GBK">
    <w:altName w:val="宋体"/>
    <w:charset w:val="86"/>
    <w:family w:val="script"/>
    <w:pitch w:val="default"/>
    <w:sig w:usb0="00000001" w:usb1="080E0000" w:usb2="00000000" w:usb3="00000000" w:csb0="00040000" w:csb1="00000000"/>
  </w:font>
  <w:font w:name="方正楷体_GBK">
    <w:altName w:val="宋体"/>
    <w:charset w:val="86"/>
    <w:family w:val="script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BC0" w:rsidRDefault="008C4DB5">
    <w:pPr>
      <w:pStyle w:val="ac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85090</wp:posOffset>
              </wp:positionV>
              <wp:extent cx="1000125" cy="274320"/>
              <wp:effectExtent l="0" t="0" r="0" b="0"/>
              <wp:wrapNone/>
              <wp:docPr id="3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36BC0" w:rsidRDefault="008C4DB5">
                          <w:pPr>
                            <w:snapToGrid w:val="0"/>
                            <w:spacing w:line="0" w:lineRule="atLeas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方正仿宋_GBK" w:eastAsia="方正仿宋_GBK" w:cs="方正仿宋_GBK" w:hint="eastAsia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方正仿宋_GBK" w:eastAsia="方正仿宋_GBK" w:cs="方正仿宋_GBK" w:hint="eastAsia"/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Fonts w:ascii="方正仿宋_GBK" w:eastAsia="方正仿宋_GBK" w:cs="方正仿宋_GBK"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16</w: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方正仿宋_GBK" w:eastAsia="方正仿宋_GBK" w:cs="方正仿宋_GBK" w:hint="eastAsia"/>
                              <w:sz w:val="28"/>
                              <w:szCs w:val="28"/>
                            </w:rPr>
                            <w:t>—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27.55pt;margin-top:6.7pt;width:78.75pt;height:21.6pt;z-index:251659264;visibility:visible;mso-wrap-style:squar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" filled="f" stroked="f">
              <v:textbox inset="0,0,0,0">
                <w:txbxContent>
                  <w:p w:rsidR="00536BC0" w:rsidRDefault="008C4DB5">
                    <w:pPr>
                      <w:snapToGrid w:val="0"/>
                      <w:spacing w:line="0" w:lineRule="atLeas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方正仿宋_GBK" w:eastAsia="方正仿宋_GBK" w:cs="方正仿宋_GBK" w:hint="eastAsia"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方正仿宋_GBK" w:eastAsia="方正仿宋_GBK" w:cs="方正仿宋_GBK" w:hint="eastAsia"/>
                        <w:sz w:val="28"/>
                        <w:szCs w:val="28"/>
                      </w:rPr>
                      <w:t>—</w:t>
                    </w:r>
                    <w:r>
                      <w:rPr>
                        <w:rFonts w:ascii="方正仿宋_GBK" w:eastAsia="方正仿宋_GBK" w:cs="方正仿宋_GBK" w:hint="eastAsia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16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方正仿宋_GBK" w:eastAsia="方正仿宋_GBK" w:cs="方正仿宋_GBK" w:hint="eastAsia"/>
                        <w:sz w:val="28"/>
                        <w:szCs w:val="28"/>
                      </w:rPr>
                      <w:t>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BC0" w:rsidRDefault="008C4DB5">
    <w:pPr>
      <w:pStyle w:val="ac"/>
      <w:jc w:val="center"/>
      <w:rPr>
        <w:rFonts w:ascii="宋体" w:hAnsi="宋体" w:cs="宋体"/>
        <w:b/>
        <w:bCs/>
        <w:color w:val="005192"/>
        <w:sz w:val="28"/>
        <w:szCs w:val="44"/>
      </w:rPr>
    </w:pPr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21590</wp:posOffset>
              </wp:positionH>
              <wp:positionV relativeFrom="paragraph">
                <wp:posOffset>41910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36BC0" w:rsidRDefault="008C4DB5">
                          <w:pPr>
                            <w:pStyle w:val="ac"/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7" type="#_x0000_t202" style="position:absolute;left:0;text-align:left;margin-left:1.7pt;margin-top:3.3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" filled="f" stroked="f" strokeweight=".5pt">
              <v:textbox style="mso-fit-shape-to-text:t" inset="0,0,0,0">
                <w:txbxContent>
                  <w:p w:rsidR="00536BC0" w:rsidRDefault="008C4DB5">
                    <w:pPr>
                      <w:pStyle w:val="ac"/>
                      <w:rPr>
                        <w:rFonts w:ascii="宋体" w:hAnsi="宋体" w:cs="宋体"/>
                        <w:sz w:val="28"/>
                        <w:szCs w:val="28"/>
                      </w:rPr>
                    </w:pP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宋体" w:hAnsi="宋体" w:cs="宋体" w:hint="eastAsia"/>
        <w:b/>
        <w:bCs/>
        <w:color w:val="005192"/>
        <w:sz w:val="28"/>
        <w:szCs w:val="44"/>
      </w:rPr>
      <w:t xml:space="preserve">                            </w:t>
    </w:r>
  </w:p>
  <w:p w:rsidR="00536BC0" w:rsidRDefault="008C4DB5">
    <w:pPr>
      <w:pStyle w:val="ac"/>
      <w:jc w:val="right"/>
    </w:pPr>
    <w:r>
      <w:rPr>
        <w:noProof/>
        <w:color w:val="FAFAFA"/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1270</wp:posOffset>
              </wp:positionH>
              <wp:positionV relativeFrom="paragraph">
                <wp:posOffset>59055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ACEAE6"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4.65pt" to="442.3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" strokecolor="#005192" strokeweight="1.75pt"/>
          </w:pict>
        </mc:Fallback>
      </mc:AlternateContent>
    </w:r>
    <w:r>
      <w:rPr>
        <w:rFonts w:ascii="宋体" w:hAnsi="宋体" w:cs="宋体"/>
        <w:b/>
        <w:bCs/>
        <w:color w:val="005192"/>
        <w:sz w:val="28"/>
        <w:szCs w:val="44"/>
        <w:lang w:eastAsia="zh-Hans"/>
      </w:rPr>
      <w:t>重庆市渝中区人民政府办公室发布</w:t>
    </w:r>
    <w:r>
      <w:rPr>
        <w:rFonts w:ascii="宋体" w:hAnsi="宋体" w:cs="宋体" w:hint="eastAsia"/>
        <w:b/>
        <w:bCs/>
        <w:color w:val="005192"/>
        <w:sz w:val="28"/>
        <w:szCs w:val="4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BC0" w:rsidRDefault="008C4DB5">
    <w:pPr>
      <w:pStyle w:val="ac"/>
      <w:jc w:val="center"/>
    </w:pPr>
    <w:r>
      <w:rPr>
        <w:noProof/>
        <w:color w:val="FAFAFA"/>
        <w:sz w:val="32"/>
      </w:rPr>
      <mc:AlternateContent>
        <mc:Choice Requires="wps">
          <w:drawing>
            <wp:anchor distT="0" distB="0" distL="114300" distR="114300" simplePos="0" relativeHeight="251764736" behindDoc="0" locked="0" layoutInCell="1" allowOverlap="1">
              <wp:simplePos x="0" y="0"/>
              <wp:positionH relativeFrom="column">
                <wp:posOffset>12065</wp:posOffset>
              </wp:positionH>
              <wp:positionV relativeFrom="paragraph">
                <wp:posOffset>64770</wp:posOffset>
              </wp:positionV>
              <wp:extent cx="8235315" cy="31750"/>
              <wp:effectExtent l="0" t="10795" r="13335" b="14605"/>
              <wp:wrapNone/>
              <wp:docPr id="7" name="直接连接符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35315" cy="3175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B204A5" id="直接连接符 7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5.1pt" to="649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" strokecolor="#005192" strokeweight="1.75pt"/>
          </w:pict>
        </mc:Fallback>
      </mc:AlternateContent>
    </w:r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765760" behindDoc="0" locked="0" layoutInCell="1" allowOverlap="1">
              <wp:simplePos x="0" y="0"/>
              <wp:positionH relativeFrom="margin">
                <wp:posOffset>10795</wp:posOffset>
              </wp:positionH>
              <wp:positionV relativeFrom="paragraph">
                <wp:posOffset>-339090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36BC0" w:rsidRDefault="008C4DB5">
                          <w:pPr>
                            <w:pStyle w:val="ac"/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8" type="#_x0000_t202" style="position:absolute;left:0;text-align:left;margin-left:.85pt;margin-top:-26.7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" filled="f" stroked="f" strokeweight=".5pt">
              <v:textbox style="mso-fit-shape-to-text:t" inset="0,0,0,0">
                <w:txbxContent>
                  <w:p w:rsidR="00536BC0" w:rsidRDefault="008C4DB5">
                    <w:pPr>
                      <w:pStyle w:val="ac"/>
                      <w:rPr>
                        <w:rFonts w:ascii="宋体" w:hAnsi="宋体" w:cs="宋体"/>
                        <w:sz w:val="28"/>
                        <w:szCs w:val="28"/>
                      </w:rPr>
                    </w:pP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宋体" w:hAnsi="宋体" w:cs="宋体" w:hint="eastAsia"/>
        <w:b/>
        <w:bCs/>
        <w:color w:val="005192"/>
        <w:sz w:val="28"/>
        <w:szCs w:val="44"/>
      </w:rPr>
      <w:t xml:space="preserve">                             </w:t>
    </w:r>
    <w:r>
      <w:rPr>
        <w:rFonts w:ascii="宋体" w:hAnsi="宋体" w:cs="宋体"/>
        <w:b/>
        <w:bCs/>
        <w:color w:val="005192"/>
        <w:sz w:val="28"/>
        <w:szCs w:val="44"/>
        <w:lang w:eastAsia="zh-Hans"/>
      </w:rPr>
      <w:t>重庆市渝中区人民政府办公室发布</w:t>
    </w:r>
    <w:r>
      <w:rPr>
        <w:rFonts w:ascii="宋体" w:hAnsi="宋体" w:cs="宋体" w:hint="eastAsia"/>
        <w:b/>
        <w:bCs/>
        <w:color w:val="005192"/>
        <w:sz w:val="28"/>
        <w:szCs w:val="4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BC0" w:rsidRDefault="008C4DB5">
    <w:pPr>
      <w:pStyle w:val="ac"/>
      <w:jc w:val="center"/>
    </w:pPr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941888" behindDoc="0" locked="0" layoutInCell="1" allowOverlap="1">
              <wp:simplePos x="0" y="0"/>
              <wp:positionH relativeFrom="margin">
                <wp:posOffset>10795</wp:posOffset>
              </wp:positionH>
              <wp:positionV relativeFrom="paragraph">
                <wp:posOffset>-339090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36BC0" w:rsidRDefault="008C4DB5">
                          <w:pPr>
                            <w:pStyle w:val="ac"/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9" type="#_x0000_t202" style="position:absolute;left:0;text-align:left;margin-left:.85pt;margin-top:-26.7pt;width:2in;height:2in;z-index:2519418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" filled="f" stroked="f" strokeweight=".5pt">
              <v:textbox style="mso-fit-shape-to-text:t" inset="0,0,0,0">
                <w:txbxContent>
                  <w:p w:rsidR="00536BC0" w:rsidRDefault="008C4DB5">
                    <w:pPr>
                      <w:pStyle w:val="ac"/>
                      <w:rPr>
                        <w:rFonts w:ascii="宋体" w:hAnsi="宋体" w:cs="宋体"/>
                        <w:sz w:val="28"/>
                        <w:szCs w:val="28"/>
                      </w:rPr>
                    </w:pP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宋体" w:hAnsi="宋体" w:cs="宋体" w:hint="eastAsia"/>
        <w:b/>
        <w:bCs/>
        <w:color w:val="005192"/>
        <w:sz w:val="28"/>
        <w:szCs w:val="44"/>
      </w:rPr>
      <w:t xml:space="preserve">                   </w:t>
    </w:r>
    <w:r>
      <w:rPr>
        <w:rFonts w:ascii="方正仿宋_GBK" w:eastAsia="方正仿宋_GBK" w:hAnsi="方正仿宋_GBK" w:cs="方正仿宋_GBK" w:hint="eastAsia"/>
        <w:b/>
        <w:bCs/>
        <w:noProof/>
        <w:color w:val="000000" w:themeColor="text1"/>
        <w:sz w:val="32"/>
      </w:rPr>
      <mc:AlternateContent>
        <mc:Choice Requires="wps">
          <w:drawing>
            <wp:anchor distT="0" distB="0" distL="114300" distR="114300" simplePos="0" relativeHeight="252238848" behindDoc="0" locked="0" layoutInCell="1" allowOverlap="1">
              <wp:simplePos x="0" y="0"/>
              <wp:positionH relativeFrom="column">
                <wp:posOffset>-1007745</wp:posOffset>
              </wp:positionH>
              <wp:positionV relativeFrom="paragraph">
                <wp:posOffset>-9706610</wp:posOffset>
              </wp:positionV>
              <wp:extent cx="5620385" cy="0"/>
              <wp:effectExtent l="0" t="0" r="0" b="0"/>
              <wp:wrapNone/>
              <wp:docPr id="29" name="直接连接符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0FC30E" id="直接连接符 29" o:spid="_x0000_s1026" style="position:absolute;left:0;text-align:lef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9.35pt,-764.3pt" to="363.2pt,-7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" strokecolor="#005192" strokeweight="1.75pt"/>
          </w:pict>
        </mc:Fallback>
      </mc:AlternateContent>
    </w:r>
    <w:r>
      <w:rPr>
        <w:rFonts w:ascii="宋体" w:hAnsi="宋体" w:cs="宋体" w:hint="eastAsia"/>
        <w:b/>
        <w:bCs/>
        <w:color w:val="005192"/>
        <w:sz w:val="28"/>
        <w:szCs w:val="44"/>
      </w:rPr>
      <w:t xml:space="preserve">          </w:t>
    </w:r>
    <w:r>
      <w:rPr>
        <w:noProof/>
        <w:color w:val="FAFAFA"/>
        <w:sz w:val="32"/>
      </w:rPr>
      <mc:AlternateContent>
        <mc:Choice Requires="wps">
          <w:drawing>
            <wp:anchor distT="0" distB="0" distL="114300" distR="114300" simplePos="0" relativeHeight="252249088" behindDoc="0" locked="0" layoutInCell="1" allowOverlap="1">
              <wp:simplePos x="0" y="0"/>
              <wp:positionH relativeFrom="column">
                <wp:posOffset>1270</wp:posOffset>
              </wp:positionH>
              <wp:positionV relativeFrom="paragraph">
                <wp:posOffset>59055</wp:posOffset>
              </wp:positionV>
              <wp:extent cx="5616575" cy="1905"/>
              <wp:effectExtent l="0" t="0" r="0" b="0"/>
              <wp:wrapNone/>
              <wp:docPr id="31" name="直接连接符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AB4321" id="直接连接符 31" o:spid="_x0000_s1026" style="position:absolute;left:0;text-align:lef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4.65pt" to="442.3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" strokecolor="#005192" strokeweight="1.75pt"/>
          </w:pict>
        </mc:Fallback>
      </mc:AlternateContent>
    </w:r>
    <w:r>
      <w:rPr>
        <w:rFonts w:ascii="宋体" w:hAnsi="宋体" w:cs="宋体"/>
        <w:b/>
        <w:bCs/>
        <w:color w:val="005192"/>
        <w:sz w:val="28"/>
        <w:szCs w:val="44"/>
        <w:lang w:eastAsia="zh-Hans"/>
      </w:rPr>
      <w:t>重庆市渝中区人民政府办公室发布</w:t>
    </w:r>
    <w:r>
      <w:rPr>
        <w:rFonts w:ascii="宋体" w:hAnsi="宋体" w:cs="宋体" w:hint="eastAsia"/>
        <w:b/>
        <w:bCs/>
        <w:color w:val="005192"/>
        <w:sz w:val="28"/>
        <w:szCs w:val="4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DB5" w:rsidRDefault="008C4DB5">
      <w:pPr>
        <w:spacing w:line="240" w:lineRule="auto"/>
      </w:pPr>
      <w:r>
        <w:separator/>
      </w:r>
    </w:p>
  </w:footnote>
  <w:footnote w:type="continuationSeparator" w:id="0">
    <w:p w:rsidR="008C4DB5" w:rsidRDefault="008C4D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BC0" w:rsidRDefault="00536BC0">
    <w:pPr>
      <w:pStyle w:val="ae"/>
      <w:pBdr>
        <w:bottom w:val="none" w:sz="0" w:space="1" w:color="auto"/>
      </w:pBdr>
      <w:jc w:val="both"/>
      <w:textAlignment w:val="center"/>
      <w:rPr>
        <w:rFonts w:ascii="宋体" w:hAnsi="宋体" w:cs="宋体"/>
        <w:b/>
        <w:bCs/>
        <w:color w:val="005192"/>
        <w:sz w:val="32"/>
        <w:szCs w:val="32"/>
      </w:rPr>
    </w:pPr>
  </w:p>
  <w:p w:rsidR="00536BC0" w:rsidRDefault="008C4DB5">
    <w:pPr>
      <w:pStyle w:val="ae"/>
      <w:pBdr>
        <w:bottom w:val="none" w:sz="0" w:space="1" w:color="auto"/>
      </w:pBdr>
      <w:ind w:firstLineChars="200" w:firstLine="643"/>
      <w:jc w:val="both"/>
    </w:pPr>
    <w:r>
      <w:rPr>
        <w:rFonts w:ascii="宋体" w:hAnsi="宋体" w:cs="宋体" w:hint="eastAsia"/>
        <w:b/>
        <w:bCs/>
        <w:noProof/>
        <w:color w:val="005192"/>
        <w:sz w:val="32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42545</wp:posOffset>
          </wp:positionH>
          <wp:positionV relativeFrom="paragraph">
            <wp:posOffset>34925</wp:posOffset>
          </wp:positionV>
          <wp:extent cx="308610" cy="308610"/>
          <wp:effectExtent l="0" t="0" r="15240" b="15240"/>
          <wp:wrapTight wrapText="bothSides">
            <wp:wrapPolygon edited="0">
              <wp:start x="4000" y="0"/>
              <wp:lineTo x="0" y="4000"/>
              <wp:lineTo x="0" y="9333"/>
              <wp:lineTo x="1333" y="20000"/>
              <wp:lineTo x="18667" y="20000"/>
              <wp:lineTo x="20000" y="5333"/>
              <wp:lineTo x="16000" y="0"/>
              <wp:lineTo x="4000" y="0"/>
            </wp:wrapPolygon>
          </wp:wrapTight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hAnsi="宋体" w:cs="宋体" w:hint="eastAsia"/>
        <w:b/>
        <w:bCs/>
        <w:color w:val="005192"/>
        <w:sz w:val="32"/>
      </w:rPr>
      <w:t>重庆市渝中区人民政府行政</w:t>
    </w:r>
    <w:r>
      <w:rPr>
        <w:rFonts w:ascii="宋体" w:hAnsi="宋体" w:cs="宋体" w:hint="eastAsia"/>
        <w:b/>
        <w:bCs/>
        <w:color w:val="005192"/>
        <w:sz w:val="32"/>
        <w:szCs w:val="32"/>
        <w:lang w:eastAsia="zh-Hans"/>
      </w:rPr>
      <w:t>规范性文件</w:t>
    </w:r>
    <w:r>
      <w:rPr>
        <w:rFonts w:ascii="方正仿宋_GBK" w:eastAsia="方正仿宋_GBK" w:hAnsi="方正仿宋_GBK" w:cs="方正仿宋_GBK" w:hint="eastAsia"/>
        <w:b/>
        <w:bCs/>
        <w:noProof/>
        <w:color w:val="000000" w:themeColor="text1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20955</wp:posOffset>
              </wp:positionH>
              <wp:positionV relativeFrom="paragraph">
                <wp:posOffset>391795</wp:posOffset>
              </wp:positionV>
              <wp:extent cx="5620385" cy="0"/>
              <wp:effectExtent l="0" t="10795" r="18415" b="1778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17CA8C" id="直接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30.85pt" to="444.2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" strokecolor="#005192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BC0" w:rsidRDefault="00536BC0">
    <w:pPr>
      <w:pStyle w:val="ae"/>
      <w:pBdr>
        <w:bottom w:val="none" w:sz="0" w:space="1" w:color="auto"/>
      </w:pBdr>
      <w:jc w:val="both"/>
      <w:textAlignment w:val="center"/>
      <w:rPr>
        <w:rFonts w:ascii="宋体" w:hAnsi="宋体" w:cs="宋体"/>
        <w:b/>
        <w:bCs/>
        <w:color w:val="005192"/>
        <w:sz w:val="32"/>
        <w:szCs w:val="32"/>
      </w:rPr>
    </w:pPr>
  </w:p>
  <w:p w:rsidR="00536BC0" w:rsidRDefault="008C4DB5">
    <w:pPr>
      <w:pStyle w:val="ae"/>
      <w:pBdr>
        <w:bottom w:val="none" w:sz="0" w:space="1" w:color="auto"/>
      </w:pBdr>
      <w:ind w:firstLineChars="200" w:firstLine="643"/>
      <w:jc w:val="both"/>
    </w:pPr>
    <w:r>
      <w:rPr>
        <w:rFonts w:ascii="方正仿宋_GBK" w:eastAsia="方正仿宋_GBK" w:hAnsi="方正仿宋_GBK" w:cs="方正仿宋_GBK" w:hint="eastAsia"/>
        <w:b/>
        <w:bCs/>
        <w:noProof/>
        <w:color w:val="000000" w:themeColor="text1"/>
        <w:sz w:val="32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40005</wp:posOffset>
              </wp:positionH>
              <wp:positionV relativeFrom="paragraph">
                <wp:posOffset>367030</wp:posOffset>
              </wp:positionV>
              <wp:extent cx="8270875" cy="5715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4133850" y="864870"/>
                        <a:ext cx="8270875" cy="571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9EA45B" id="直接连接符 1" o:spid="_x0000_s1026" style="position:absolute;left:0;text-align:lef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28.9pt" to="654.4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" strokecolor="#005192" strokeweight="1.75pt"/>
          </w:pict>
        </mc:Fallback>
      </mc:AlternateContent>
    </w:r>
    <w:r>
      <w:rPr>
        <w:rFonts w:ascii="宋体" w:hAnsi="宋体" w:cs="宋体" w:hint="eastAsia"/>
        <w:b/>
        <w:bCs/>
        <w:noProof/>
        <w:color w:val="005192"/>
        <w:sz w:val="32"/>
      </w:rPr>
      <w:drawing>
        <wp:anchor distT="0" distB="0" distL="114300" distR="114300" simplePos="0" relativeHeight="251724800" behindDoc="1" locked="0" layoutInCell="1" allowOverlap="1">
          <wp:simplePos x="0" y="0"/>
          <wp:positionH relativeFrom="column">
            <wp:posOffset>42545</wp:posOffset>
          </wp:positionH>
          <wp:positionV relativeFrom="paragraph">
            <wp:posOffset>34925</wp:posOffset>
          </wp:positionV>
          <wp:extent cx="308610" cy="308610"/>
          <wp:effectExtent l="0" t="0" r="15240" b="15240"/>
          <wp:wrapTight wrapText="bothSides">
            <wp:wrapPolygon edited="0">
              <wp:start x="4000" y="0"/>
              <wp:lineTo x="0" y="4000"/>
              <wp:lineTo x="0" y="9333"/>
              <wp:lineTo x="1333" y="20000"/>
              <wp:lineTo x="18667" y="20000"/>
              <wp:lineTo x="20000" y="5333"/>
              <wp:lineTo x="16000" y="0"/>
              <wp:lineTo x="4000" y="0"/>
            </wp:wrapPolygon>
          </wp:wrapTight>
          <wp:docPr id="2" name="图片 2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hAnsi="宋体" w:cs="宋体" w:hint="eastAsia"/>
        <w:b/>
        <w:bCs/>
        <w:color w:val="005192"/>
        <w:sz w:val="32"/>
      </w:rPr>
      <w:t>重庆市渝中区人民政府行政</w:t>
    </w:r>
    <w:r>
      <w:rPr>
        <w:rFonts w:ascii="宋体" w:hAnsi="宋体" w:cs="宋体" w:hint="eastAsia"/>
        <w:b/>
        <w:bCs/>
        <w:color w:val="005192"/>
        <w:sz w:val="32"/>
        <w:szCs w:val="32"/>
        <w:lang w:eastAsia="zh-Hans"/>
      </w:rPr>
      <w:t>规范性文件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BC0" w:rsidRDefault="00536BC0">
    <w:pPr>
      <w:pStyle w:val="ae"/>
      <w:pBdr>
        <w:bottom w:val="none" w:sz="0" w:space="1" w:color="auto"/>
      </w:pBdr>
      <w:jc w:val="both"/>
      <w:textAlignment w:val="center"/>
      <w:rPr>
        <w:rFonts w:ascii="宋体" w:hAnsi="宋体" w:cs="宋体"/>
        <w:b/>
        <w:bCs/>
        <w:color w:val="005192"/>
        <w:sz w:val="32"/>
        <w:szCs w:val="32"/>
      </w:rPr>
    </w:pPr>
  </w:p>
  <w:p w:rsidR="00536BC0" w:rsidRDefault="008C4DB5">
    <w:pPr>
      <w:pStyle w:val="ae"/>
      <w:pBdr>
        <w:bottom w:val="none" w:sz="0" w:space="1" w:color="auto"/>
      </w:pBdr>
      <w:ind w:firstLineChars="200" w:firstLine="643"/>
      <w:jc w:val="both"/>
    </w:pPr>
    <w:r>
      <w:rPr>
        <w:rFonts w:ascii="宋体" w:hAnsi="宋体" w:cs="宋体" w:hint="eastAsia"/>
        <w:b/>
        <w:bCs/>
        <w:noProof/>
        <w:color w:val="005192"/>
        <w:sz w:val="32"/>
      </w:rPr>
      <w:drawing>
        <wp:anchor distT="0" distB="0" distL="114300" distR="114300" simplePos="0" relativeHeight="251833344" behindDoc="1" locked="0" layoutInCell="1" allowOverlap="1">
          <wp:simplePos x="0" y="0"/>
          <wp:positionH relativeFrom="column">
            <wp:posOffset>42545</wp:posOffset>
          </wp:positionH>
          <wp:positionV relativeFrom="paragraph">
            <wp:posOffset>34925</wp:posOffset>
          </wp:positionV>
          <wp:extent cx="308610" cy="308610"/>
          <wp:effectExtent l="0" t="0" r="15240" b="15240"/>
          <wp:wrapTight wrapText="bothSides">
            <wp:wrapPolygon edited="0">
              <wp:start x="4000" y="0"/>
              <wp:lineTo x="0" y="4000"/>
              <wp:lineTo x="0" y="9333"/>
              <wp:lineTo x="1333" y="20000"/>
              <wp:lineTo x="18667" y="20000"/>
              <wp:lineTo x="20000" y="5333"/>
              <wp:lineTo x="16000" y="0"/>
              <wp:lineTo x="4000" y="0"/>
            </wp:wrapPolygon>
          </wp:wrapTight>
          <wp:docPr id="15" name="图片 15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hAnsi="宋体" w:cs="宋体" w:hint="eastAsia"/>
        <w:b/>
        <w:bCs/>
        <w:color w:val="005192"/>
        <w:sz w:val="32"/>
      </w:rPr>
      <w:t>重庆市渝中区人民政府行政</w:t>
    </w:r>
    <w:r>
      <w:rPr>
        <w:rFonts w:ascii="宋体" w:hAnsi="宋体" w:cs="宋体" w:hint="eastAsia"/>
        <w:b/>
        <w:bCs/>
        <w:color w:val="005192"/>
        <w:sz w:val="32"/>
        <w:szCs w:val="32"/>
        <w:lang w:eastAsia="zh-Hans"/>
      </w:rPr>
      <w:t>规范性文件</w:t>
    </w:r>
    <w:r>
      <w:rPr>
        <w:rFonts w:ascii="方正仿宋_GBK" w:eastAsia="方正仿宋_GBK" w:hAnsi="方正仿宋_GBK" w:cs="方正仿宋_GBK" w:hint="eastAsia"/>
        <w:b/>
        <w:bCs/>
        <w:noProof/>
        <w:color w:val="000000" w:themeColor="text1"/>
        <w:sz w:val="32"/>
      </w:rPr>
      <mc:AlternateContent>
        <mc:Choice Requires="wps">
          <w:drawing>
            <wp:anchor distT="0" distB="0" distL="114300" distR="114300" simplePos="0" relativeHeight="251948032" behindDoc="0" locked="0" layoutInCell="1" allowOverlap="1">
              <wp:simplePos x="0" y="0"/>
              <wp:positionH relativeFrom="column">
                <wp:posOffset>20955</wp:posOffset>
              </wp:positionH>
              <wp:positionV relativeFrom="paragraph">
                <wp:posOffset>391795</wp:posOffset>
              </wp:positionV>
              <wp:extent cx="5620385" cy="0"/>
              <wp:effectExtent l="0" t="10795" r="18415" b="17780"/>
              <wp:wrapNone/>
              <wp:docPr id="24" name="直接连接符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D73044" id="直接连接符 24" o:spid="_x0000_s1026" style="position:absolute;left:0;text-align:lef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30.85pt" to="444.2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" strokecolor="#005192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9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RkYzNjMzY1ZTlkOTFjNjVkYzk2MmMxNmQzM2QyOTgifQ=="/>
  </w:docVars>
  <w:rsids>
    <w:rsidRoot w:val="00511337"/>
    <w:rsid w:val="002459F1"/>
    <w:rsid w:val="00511337"/>
    <w:rsid w:val="00536BC0"/>
    <w:rsid w:val="008C4DB5"/>
    <w:rsid w:val="00B673F3"/>
    <w:rsid w:val="021171F0"/>
    <w:rsid w:val="02B867F0"/>
    <w:rsid w:val="02BC4389"/>
    <w:rsid w:val="03D51734"/>
    <w:rsid w:val="0E82210E"/>
    <w:rsid w:val="10A71497"/>
    <w:rsid w:val="25733029"/>
    <w:rsid w:val="2CB06930"/>
    <w:rsid w:val="2F964030"/>
    <w:rsid w:val="3B0C7D5C"/>
    <w:rsid w:val="404F2482"/>
    <w:rsid w:val="42375F32"/>
    <w:rsid w:val="44D31042"/>
    <w:rsid w:val="477121EA"/>
    <w:rsid w:val="516556E7"/>
    <w:rsid w:val="544802DA"/>
    <w:rsid w:val="57E24855"/>
    <w:rsid w:val="5FA679F4"/>
    <w:rsid w:val="60240EB1"/>
    <w:rsid w:val="63E86E80"/>
    <w:rsid w:val="7F41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A99223-A300-42A6-A1D4-72118FE7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pPr>
      <w:widowControl w:val="0"/>
      <w:spacing w:line="560" w:lineRule="exact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Message Header"/>
    <w:basedOn w:val="a"/>
    <w:next w:val="a4"/>
    <w:link w:val="a5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00" w:hangingChars="500" w:hanging="500"/>
    </w:pPr>
    <w:rPr>
      <w:rFonts w:ascii="Cambria" w:hAnsi="Cambria" w:cs="Cambria"/>
      <w:sz w:val="24"/>
      <w:szCs w:val="24"/>
    </w:rPr>
  </w:style>
  <w:style w:type="paragraph" w:styleId="a4">
    <w:name w:val="Body Text"/>
    <w:basedOn w:val="a"/>
    <w:next w:val="a"/>
    <w:link w:val="a6"/>
    <w:qFormat/>
    <w:pPr>
      <w:spacing w:after="120"/>
    </w:pPr>
    <w:rPr>
      <w:rFonts w:ascii="Calibri" w:hAnsi="Calibri"/>
    </w:rPr>
  </w:style>
  <w:style w:type="paragraph" w:styleId="a7">
    <w:name w:val="annotation text"/>
    <w:basedOn w:val="a"/>
    <w:qFormat/>
    <w:pPr>
      <w:jc w:val="left"/>
    </w:pPr>
  </w:style>
  <w:style w:type="paragraph" w:styleId="a8">
    <w:name w:val="Body Text Indent"/>
    <w:basedOn w:val="a"/>
    <w:link w:val="a9"/>
    <w:unhideWhenUsed/>
    <w:qFormat/>
    <w:pPr>
      <w:spacing w:after="120"/>
      <w:ind w:leftChars="200" w:left="420"/>
    </w:pPr>
  </w:style>
  <w:style w:type="paragraph" w:styleId="aa">
    <w:name w:val="Balloon Text"/>
    <w:basedOn w:val="a"/>
    <w:link w:val="ab"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"/>
    <w:link w:val="ad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">
    <w:name w:val="Body Text First Indent 2"/>
    <w:basedOn w:val="a8"/>
    <w:link w:val="20"/>
    <w:qFormat/>
    <w:pPr>
      <w:adjustRightInd w:val="0"/>
      <w:spacing w:line="312" w:lineRule="atLeast"/>
      <w:ind w:left="200" w:firstLineChars="200" w:firstLine="200"/>
      <w:textAlignment w:val="baseline"/>
    </w:pPr>
    <w:rPr>
      <w:sz w:val="32"/>
      <w:szCs w:val="32"/>
    </w:rPr>
  </w:style>
  <w:style w:type="paragraph" w:styleId="ae">
    <w:name w:val="header"/>
    <w:basedOn w:val="a"/>
    <w:link w:val="af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1">
    <w:name w:val="Title"/>
    <w:basedOn w:val="a"/>
    <w:next w:val="a"/>
    <w:link w:val="af2"/>
    <w:qFormat/>
    <w:pPr>
      <w:spacing w:before="240" w:after="60"/>
      <w:jc w:val="center"/>
      <w:outlineLvl w:val="0"/>
    </w:pPr>
    <w:rPr>
      <w:rFonts w:ascii="Cambria" w:hAnsi="Cambria"/>
      <w:b/>
      <w:bCs/>
    </w:rPr>
  </w:style>
  <w:style w:type="character" w:styleId="af3">
    <w:name w:val="Strong"/>
    <w:basedOn w:val="a1"/>
    <w:qFormat/>
    <w:rPr>
      <w:b/>
      <w:bCs/>
    </w:rPr>
  </w:style>
  <w:style w:type="character" w:styleId="af4">
    <w:name w:val="page number"/>
    <w:uiPriority w:val="99"/>
    <w:unhideWhenUsed/>
    <w:qFormat/>
  </w:style>
  <w:style w:type="character" w:styleId="af5">
    <w:name w:val="Hyperlink"/>
    <w:uiPriority w:val="99"/>
    <w:unhideWhenUsed/>
    <w:qFormat/>
    <w:rPr>
      <w:rFonts w:cs="Times New Roman"/>
      <w:color w:val="0000FF"/>
      <w:u w:val="single"/>
    </w:rPr>
  </w:style>
  <w:style w:type="character" w:customStyle="1" w:styleId="af">
    <w:name w:val="页眉 字符"/>
    <w:basedOn w:val="a1"/>
    <w:link w:val="ae"/>
    <w:uiPriority w:val="99"/>
    <w:semiHidden/>
    <w:qFormat/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semiHidden/>
    <w:qFormat/>
    <w:rPr>
      <w:sz w:val="18"/>
      <w:szCs w:val="18"/>
    </w:rPr>
  </w:style>
  <w:style w:type="character" w:customStyle="1" w:styleId="a9">
    <w:name w:val="正文文本缩进 字符"/>
    <w:basedOn w:val="a1"/>
    <w:link w:val="a8"/>
    <w:uiPriority w:val="99"/>
    <w:semiHidden/>
    <w:qFormat/>
    <w:rPr>
      <w:rFonts w:ascii="Times New Roman" w:eastAsia="宋体" w:hAnsi="Times New Roman" w:cs="Times New Roman"/>
    </w:rPr>
  </w:style>
  <w:style w:type="character" w:customStyle="1" w:styleId="20">
    <w:name w:val="正文文本首行缩进 2 字符"/>
    <w:basedOn w:val="a9"/>
    <w:link w:val="2"/>
    <w:qFormat/>
    <w:rPr>
      <w:rFonts w:ascii="Times New Roman" w:eastAsia="宋体" w:hAnsi="Times New Roman" w:cs="Times New Roman"/>
      <w:sz w:val="32"/>
      <w:szCs w:val="32"/>
    </w:rPr>
  </w:style>
  <w:style w:type="character" w:customStyle="1" w:styleId="af2">
    <w:name w:val="标题 字符"/>
    <w:basedOn w:val="a1"/>
    <w:link w:val="af1"/>
    <w:qFormat/>
    <w:rPr>
      <w:rFonts w:ascii="Cambria" w:eastAsia="宋体" w:hAnsi="Cambria" w:cs="Times New Roman"/>
      <w:b/>
      <w:bCs/>
    </w:rPr>
  </w:style>
  <w:style w:type="character" w:customStyle="1" w:styleId="a6">
    <w:name w:val="正文文本 字符"/>
    <w:basedOn w:val="a1"/>
    <w:link w:val="a4"/>
    <w:qFormat/>
    <w:rPr>
      <w:rFonts w:ascii="Calibri" w:eastAsia="宋体" w:hAnsi="Calibri" w:cs="Times New Roman"/>
    </w:rPr>
  </w:style>
  <w:style w:type="character" w:customStyle="1" w:styleId="ab">
    <w:name w:val="批注框文本 字符"/>
    <w:basedOn w:val="a1"/>
    <w:link w:val="aa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信息标题 字符"/>
    <w:basedOn w:val="a1"/>
    <w:link w:val="a0"/>
    <w:qFormat/>
    <w:rPr>
      <w:rFonts w:ascii="Cambria" w:eastAsia="宋体" w:hAnsi="Cambria" w:cs="Cambria"/>
      <w:sz w:val="24"/>
      <w:szCs w:val="24"/>
      <w:shd w:val="pct20" w:color="auto" w:fill="auto"/>
    </w:rPr>
  </w:style>
  <w:style w:type="paragraph" w:customStyle="1" w:styleId="p0">
    <w:name w:val="p0"/>
    <w:basedOn w:val="a"/>
    <w:qFormat/>
    <w:pPr>
      <w:widowControl/>
    </w:pPr>
    <w:rPr>
      <w:rFonts w:ascii="Calibri" w:hAnsi="Calibri" w:cs="宋体"/>
      <w:kern w:val="0"/>
      <w:szCs w:val="32"/>
    </w:rPr>
  </w:style>
  <w:style w:type="paragraph" w:customStyle="1" w:styleId="Style1">
    <w:name w:val="_Style 1"/>
    <w:basedOn w:val="a"/>
    <w:uiPriority w:val="99"/>
    <w:qFormat/>
    <w:pPr>
      <w:ind w:firstLineChars="200" w:firstLine="420"/>
    </w:pPr>
    <w:rPr>
      <w:rFonts w:cs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733</Words>
  <Characters>4182</Characters>
  <Application>Microsoft Office Word</Application>
  <DocSecurity>0</DocSecurity>
  <Lines>34</Lines>
  <Paragraphs>9</Paragraphs>
  <ScaleCrop>false</ScaleCrop>
  <Company>Microsoft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2</cp:revision>
  <dcterms:created xsi:type="dcterms:W3CDTF">2025-07-14T05:55:00Z</dcterms:created>
  <dcterms:modified xsi:type="dcterms:W3CDTF">2025-07-14T05:55:00Z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2052-10.8.0.6018</vt:lpwstr>
  </property>
  <property fmtid="{D5CDD505-2E9C-101B-9397-08002B2CF9AE}" pid="3" name="ICV">
    <vt:lpwstr>9131FA1058384E10A312DD661E0B91E9</vt:lpwstr>
  </property>
</Properties>
</file>